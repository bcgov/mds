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  <w:ins w:id="22" w:author="Unknown Author" w:date="2021-09-03T10:25:14Z"/>
        </w:rPr>
      </w:pPr>
      <w:r>
        <w:rPr>
          <w:rFonts w:eastAsia="Times New Roman"/>
        </w:rPr>
        <w:t>Time of Proposed Activities</w:t>
      </w:r>
      <w:ins w:id="17" w:author="Unknown Author" w:date="2021-09-03T10:25:14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8" w:author="Unknown Author" w:date="2021-09-03T10:25:1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type_of_application</w:t>
        </w:r>
      </w:ins>
      <w:ins w:id="19" w:author="Unknown Author" w:date="2021-09-03T10:25:14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0" w:author="Unknown Author" w:date="2021-09-03T10:25:1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Amendment</w:t>
        </w:r>
      </w:ins>
      <w:ins w:id="21" w:author="Unknown Author" w:date="2021-09-03T10:25:14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ins w:id="23" w:author="Unknown Author" w:date="2021-09-03T10:25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Original</w:t>
        </w:r>
      </w:ins>
      <w:ins w:id="24" w:author="Unknown Author" w:date="2021-09-03T10:25:14Z">
        <w:r>
          <w:rPr>
            <w:rFonts w:eastAsia="Times New Roman"/>
            <w:b/>
          </w:rPr>
          <w:t xml:space="preserve"> Start Date:</w:t>
        </w:r>
      </w:ins>
      <w:ins w:id="25" w:author="Unknown Author" w:date="2021-09-03T10:25:14Z">
        <w:r>
          <w:rPr>
            <w:rFonts w:eastAsia="Times New Roman"/>
            <w:b/>
            <w:color w:val="00FF00"/>
          </w:rPr>
          <w:t>{d.edited_fields.</w:t>
        </w:r>
      </w:ins>
      <w:ins w:id="26" w:author="Unknown Author" w:date="2021-09-03T10:25:14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>original</w:t>
        </w:r>
      </w:ins>
      <w:ins w:id="27" w:author="Unknown Author" w:date="2021-09-03T10:25:14Z">
        <w:r>
          <w:rPr>
            <w:rFonts w:eastAsia="Times New Roman"/>
            <w:b/>
            <w:color w:val="00FF00"/>
          </w:rPr>
          <w:t xml:space="preserve">_start_date:ifEQ(true):showBegin} </w:t>
        </w:r>
      </w:ins>
      <w:ins w:id="28" w:author="Unknown Author" w:date="2021-09-03T10:25:14Z">
        <w:r>
          <w:rPr>
            <w:rFonts w:eastAsia="Times New Roman"/>
            <w:b/>
            <w:color w:val="234075"/>
          </w:rPr>
          <w:t xml:space="preserve">[EDITED] </w:t>
        </w:r>
      </w:ins>
      <w:ins w:id="29" w:author="Unknown Author" w:date="2021-09-03T10:25:14Z">
        <w:r>
          <w:rPr>
            <w:rFonts w:eastAsia="Times New Roman"/>
            <w:b/>
            <w:color w:val="00FF00"/>
          </w:rPr>
          <w:t>{d.edited_fields.</w:t>
        </w:r>
      </w:ins>
      <w:ins w:id="30" w:author="Unknown Author" w:date="2021-09-03T10:25:14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>original</w:t>
        </w:r>
      </w:ins>
      <w:ins w:id="31" w:author="Unknown Author" w:date="2021-09-03T10:25:14Z">
        <w:r>
          <w:rPr>
            <w:rFonts w:eastAsia="Times New Roman"/>
            <w:b/>
            <w:color w:val="00FF00"/>
          </w:rPr>
          <w:t>_start_date:showEnd}</w:t>
        </w:r>
      </w:ins>
    </w:p>
    <w:p>
      <w:pPr>
        <w:pStyle w:val="LOnormal1"/>
        <w:rPr>
          <w:rFonts w:eastAsia="Times New Roman"/>
        </w:rPr>
      </w:pPr>
      <w:ins w:id="33" w:author="Unknown Author" w:date="2021-09-03T10:25:14Z">
        <w:r>
          <w:rPr>
            <w:rFonts w:eastAsia="Times New Roman"/>
          </w:rPr>
          <w:t>{d.original_start_date}</w:t>
        </w:r>
      </w:ins>
      <w:ins w:id="34" w:author="Unknown Author" w:date="2021-09-03T10:25:14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5" w:author="Unknown Author" w:date="2021-09-03T10:25:1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type_of_application</w:t>
        </w:r>
      </w:ins>
      <w:ins w:id="36" w:author="Unknown Author" w:date="2021-09-03T10:25:14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37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38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3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4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4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42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43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4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45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46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  <w:ins w:id="47" w:author="Unknown Author" w:date="2021-07-28T11:07:26Z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b w:val="false"/>
          <w:b w:val="false"/>
          <w:bCs w:val="false"/>
          <w:ins w:id="52" w:author="Unknown Author" w:date="2021-07-28T11:07:26Z"/>
        </w:rPr>
      </w:pPr>
      <w:ins w:id="48" w:author="Unknown Author" w:date="2021-07-28T11:07:26Z">
        <w:r>
          <w:rPr>
            <w:rFonts w:eastAsia="Times New Roman" w:cs="Arial"/>
            <w:b/>
            <w:bCs w:val="false"/>
            <w:color w:val="auto"/>
            <w:kern w:val="0"/>
            <w:sz w:val="22"/>
            <w:szCs w:val="22"/>
            <w:lang w:val="en" w:eastAsia="zh-CN" w:bidi="hi-IN"/>
          </w:rPr>
          <w:t>Legal Description of the land:</w:t>
        </w:r>
      </w:ins>
      <w:ins w:id="49" w:author="Unknown Author" w:date="2021-07-28T11:07:26Z">
        <w:r>
          <w:rPr>
            <w:rFonts w:eastAsia="Times New Roman"/>
            <w:b/>
            <w:bCs w:val="false"/>
            <w:color w:val="00FF00"/>
          </w:rPr>
          <w:t xml:space="preserve">{d.edited_fields.state_of_land.legal_description_land:ifEQ(true):showBegin} </w:t>
        </w:r>
      </w:ins>
      <w:ins w:id="50" w:author="Unknown Author" w:date="2021-07-28T11:07:26Z">
        <w:r>
          <w:rPr>
            <w:rFonts w:eastAsia="Times New Roman"/>
            <w:b/>
            <w:bCs w:val="false"/>
            <w:color w:val="234075"/>
          </w:rPr>
          <w:t xml:space="preserve">[EDITED] </w:t>
        </w:r>
      </w:ins>
      <w:ins w:id="51" w:author="Unknown Author" w:date="2021-07-28T11:07:26Z">
        <w:r>
          <w:rPr>
            <w:rFonts w:eastAsia="Times New Roman"/>
            <w:b/>
            <w:bCs w:val="false"/>
            <w:color w:val="00FF00"/>
          </w:rPr>
          <w:t>{d.edited_fields.state_of_land.legal_description_land:showEnd}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u w:val="none"/>
          <w:del w:id="54" w:author="Unknown Author" w:date="2021-07-28T11:08:36Z"/>
        </w:rPr>
      </w:pPr>
      <w:ins w:id="53" w:author="Unknown Author" w:date="2021-07-28T11:07:26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{d.state_of_land.legal_description_land}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del w:id="63" w:author="Unknown Author" w:date="2021-07-28T11:07:57Z"/>
        </w:rPr>
      </w:pPr>
      <w:del w:id="55" w:author="Unknown Author" w:date="2021-07-28T11:07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Legal Description of the land:</w:delText>
        </w:r>
      </w:del>
      <w:del w:id="56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57" w:author="Unknown Author" w:date="2021-07-28T08:42:27Z">
        <w:r>
          <w:rPr>
            <w:rFonts w:eastAsia="Times New Roman"/>
            <w:b/>
            <w:color w:val="00FF00"/>
          </w:rPr>
          <w:delText>description_of_land</w:delText>
        </w:r>
      </w:del>
      <w:del w:id="58" w:author="Unknown Author" w:date="2021-07-28T11:07:57Z">
        <w:r>
          <w:rPr>
            <w:rFonts w:eastAsia="Times New Roman"/>
            <w:b/>
            <w:color w:val="00FF00"/>
          </w:rPr>
          <w:delText xml:space="preserve">:ifEQ(true):showBegin} </w:delText>
        </w:r>
      </w:del>
      <w:del w:id="59" w:author="Unknown Author" w:date="2021-07-28T11:07:57Z">
        <w:r>
          <w:rPr>
            <w:rFonts w:eastAsia="Times New Roman"/>
            <w:b/>
            <w:color w:val="234075"/>
          </w:rPr>
          <w:delText xml:space="preserve">[EDITED] </w:delText>
        </w:r>
      </w:del>
      <w:del w:id="60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61" w:author="Unknown Author" w:date="2021-07-28T08:42:35Z">
        <w:r>
          <w:rPr>
            <w:rFonts w:eastAsia="Times New Roman"/>
            <w:b/>
            <w:color w:val="00FF00"/>
          </w:rPr>
          <w:delText>description_of_land</w:delText>
        </w:r>
      </w:del>
      <w:del w:id="62" w:author="Unknown Author" w:date="2021-07-28T11:07:57Z">
        <w:r>
          <w:rPr>
            <w:rFonts w:eastAsia="Times New Roman"/>
            <w:b/>
            <w:color w:val="00FF00"/>
          </w:rPr>
          <w:delText>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67" w:author="Unknown Author" w:date="2021-07-23T11:19:18Z"/>
          <w:b/>
          <w:b/>
        </w:rPr>
      </w:pPr>
      <w:del w:id="64" w:author="Unknown Author" w:date="2021-07-28T11:07:57Z">
        <w:r>
          <w:rPr>
            <w:rFonts w:eastAsia="Times New Roman"/>
            <w:b w:val="false"/>
            <w:bCs w:val="false"/>
          </w:rPr>
          <w:delText>{d.</w:delText>
        </w:r>
      </w:del>
      <w:del w:id="65" w:author="Unknown Author" w:date="2021-07-28T08:42:41Z">
        <w:r>
          <w:rPr>
            <w:rFonts w:eastAsia="Times New Roman"/>
            <w:b w:val="false"/>
            <w:bCs w:val="false"/>
          </w:rPr>
          <w:delText>description_of_land</w:delText>
        </w:r>
      </w:del>
      <w:del w:id="66" w:author="Unknown Author" w:date="2021-07-28T11:07:57Z">
        <w:r>
          <w:rPr>
            <w:rFonts w:eastAsia="Times New Roman"/>
            <w:b w:val="false"/>
            <w:bCs w:val="false"/>
          </w:rPr>
          <w:delText>}</w:delText>
        </w:r>
      </w:del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74" w:author="Unknown Author" w:date="2021-07-23T11:19:18Z"/>
          <w:b/>
          <w:b/>
        </w:rPr>
      </w:pPr>
      <w:ins w:id="68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69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70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71" w:author="Unknown Author" w:date="2021-07-23T11:19:18Z">
        <w:r>
          <w:rPr>
            <w:rFonts w:eastAsia="Times New Roman"/>
            <w:b/>
            <w:color w:val="00FF00"/>
          </w:rPr>
          <w:t xml:space="preserve">{d.edited_fields.state_of_land.is_on_crown_land:ifEQ(true):showBegin} </w:t>
        </w:r>
      </w:ins>
      <w:ins w:id="72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73" w:author="Unknown Author" w:date="2021-07-23T11:19:18Z">
        <w:r>
          <w:rPr>
            <w:rFonts w:eastAsia="Times New Roman"/>
            <w:b/>
            <w:color w:val="00FF00"/>
          </w:rPr>
          <w:t>{d.edited_fields.state_of_land.is_on_crown_land:showEnd}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9" w:author="Unknown Author" w:date="2021-07-23T11:21:01Z"/>
          <w:u w:val="none"/>
        </w:rPr>
      </w:pPr>
      <w:ins w:id="75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{d.state_of_land.is_on_crown_land}</w:t>
        </w:r>
      </w:ins>
      <w:ins w:id="76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7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d.state_of_land.is_on_crown_land:ifEQ(Yes):showBegin</w:t>
        </w:r>
      </w:ins>
      <w:ins w:id="78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4" w:author="Unknown Author" w:date="2021-07-23T11:21:01Z"/>
          <w:b/>
          <w:b/>
        </w:rPr>
      </w:pPr>
      <w:ins w:id="80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81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82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3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9" w:author="Unknown Author" w:date="2021-07-23T11:21:01Z"/>
          <w:u w:val="none"/>
        </w:rPr>
      </w:pPr>
      <w:ins w:id="85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86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8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94" w:author="Unknown Author" w:date="2021-07-23T11:21:01Z"/>
          <w:b/>
          <w:b/>
        </w:rPr>
      </w:pPr>
      <w:ins w:id="90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91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92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93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100" w:author="Unknown Author" w:date="2021-07-23T11:21:01Z"/>
          <w:u w:val="none"/>
        </w:rPr>
      </w:pPr>
      <w:ins w:id="95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9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9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}{</w:t>
        </w:r>
      </w:ins>
      <w:ins w:id="9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d.state_of_land.has_licence_of_occupation:ifEQ(No):showBegin</w:t>
        </w:r>
      </w:ins>
      <w:ins w:id="9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05" w:author="Unknown Author" w:date="2021-07-23T11:21:01Z"/>
          <w:b/>
          <w:b/>
        </w:rPr>
      </w:pPr>
      <w:ins w:id="101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10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10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04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111" w:author="Unknown Author" w:date="2021-07-23T11:21:01Z"/>
          <w:u w:val="none"/>
        </w:rPr>
      </w:pPr>
      <w:ins w:id="106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10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10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0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d.state_of_land.applied_for_licence_of_occupation:ifEQ(Yes):showBegin</w:t>
        </w:r>
      </w:ins>
      <w:ins w:id="11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16" w:author="Unknown Author" w:date="2021-07-23T11:21:01Z"/>
          <w:b/>
          <w:b/>
        </w:rPr>
      </w:pPr>
      <w:ins w:id="112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11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11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15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20" w:author="Unknown Author" w:date="2021-07-23T12:11:07Z"/>
        </w:rPr>
      </w:pPr>
      <w:ins w:id="117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11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{d.state_of_land.applied_for_licence_of_occupation:showEnd}{d.state_of_land.is_on_crown_land:showEnd</w:t>
        </w:r>
      </w:ins>
      <w:ins w:id="11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21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25" w:author="Unknown Author" w:date="2021-07-23T11:50:37Z"/>
        </w:rPr>
      </w:pPr>
      <w:r>
        <w:rPr>
          <w:rFonts w:eastAsia="Times New Roman"/>
        </w:rPr>
        <w:t>{d.state_of_land.has_activity_in_park}</w:t>
      </w:r>
      <w:ins w:id="122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3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24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30" w:author="Unknown Author" w:date="2021-07-23T11:50:37Z"/>
        </w:rPr>
      </w:pPr>
      <w:del w:id="126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27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28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29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33" w:author="Unknown Author" w:date="2021-07-23T11:32:39Z"/>
          <w:b/>
          <w:b/>
        </w:rPr>
      </w:pPr>
      <w:del w:id="131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32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38" w:author="Unknown Author" w:date="2021-07-23T11:32:39Z"/>
          <w:b/>
          <w:b/>
        </w:rPr>
      </w:pPr>
      <w:ins w:id="134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35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36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37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40" w:author="Unknown Author" w:date="2021-07-23T11:32:39Z"/>
          <w:u w:val="none"/>
        </w:rPr>
      </w:pPr>
      <w:ins w:id="139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44" w:author="Unknown Author" w:date="2021-07-23T11:26:07Z"/>
          <w:b/>
          <w:b/>
        </w:rPr>
      </w:pPr>
      <w:ins w:id="141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2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43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49" w:author="Unknown Author" w:date="2021-07-23T11:26:07Z"/>
          <w:b/>
          <w:b/>
        </w:rPr>
      </w:pPr>
      <w:ins w:id="145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46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47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48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52" w:author="Unknown Author" w:date="2021-07-23T11:33:01Z"/>
        </w:rPr>
      </w:pPr>
      <w:ins w:id="150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51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56" w:author="Unknown Author" w:date="2021-07-23T12:02:48Z"/>
        </w:rPr>
      </w:pPr>
      <w:ins w:id="153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54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d.state_of_land.has_auth_lieutenant_gov_council:showEnd</w:t>
        </w:r>
      </w:ins>
      <w:ins w:id="155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57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5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d.state_of_land.has_activity_in_park:showEnd</w:t>
        </w:r>
      </w:ins>
      <w:ins w:id="159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60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61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2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63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64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65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66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67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8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69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70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71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72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73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74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75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LOnormal1"/>
        <w:rPr>
          <w:rFonts w:eastAsia="Times New Roman"/>
        </w:rPr>
      </w:pPr>
      <w:ins w:id="176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77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78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180" w:author="Unknown Author" w:date="2021-09-03T11:42:40Z"/>
          <w:u w:val="single"/>
        </w:rPr>
      </w:pPr>
      <w:ins w:id="179" w:author="Unknown Author" w:date="2021-09-03T11:42:40Z">
        <w:r>
          <w:rPr>
            <w:b/>
            <w:bCs/>
            <w:i/>
            <w:iCs/>
            <w:color w:val="F79646" w:themeColor="accent6"/>
            <w:u w:val="single"/>
          </w:rPr>
          <w:t>{d.render.blasting_operation:ifEQ(true):showBegin}</w:t>
        </w:r>
      </w:ins>
    </w:p>
    <w:p>
      <w:pPr>
        <w:pStyle w:val="Heading2"/>
        <w:rPr/>
      </w:pPr>
      <w:ins w:id="181" w:author="Unknown Author" w:date="2021-09-03T11:42:40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Blasting</w:t>
        </w:r>
      </w:ins>
    </w:p>
    <w:p>
      <w:pPr>
        <w:pStyle w:val="Heading3"/>
        <w:rPr/>
      </w:pPr>
      <w:ins w:id="183" w:author="Unknown Author" w:date="2021-09-03T11:42:40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Activities where blasting will occur</w:t>
        </w:r>
      </w:ins>
      <w:ins w:id="184" w:author="Unknown Author" w:date="2021-09-03T11:42:40Z">
        <w:r>
          <w:rPr/>
          <w:br/>
        </w:r>
      </w:ins>
      <w:ins w:id="185" w:author="Unknown Author" w:date="2021-09-03T11:42:40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The activities to which blasting is related:</w:t>
        </w:r>
      </w:ins>
      <w:ins w:id="186" w:author="Unknown Author" w:date="2021-09-03T11:42:40Z">
        <w:r>
          <w:rPr/>
          <w:br/>
        </w:r>
      </w:ins>
      <w:ins w:id="187" w:author="Unknown Author" w:date="2021-09-03T11:42:40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t xml:space="preserve">{d.blasting_operation.show_access_roads} </w:t>
        </w:r>
      </w:ins>
      <w:ins w:id="188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Access roads, trails, heli pads, air strips and boat ramps</w:t>
        </w:r>
      </w:ins>
      <w:ins w:id="189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190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191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192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193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194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195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197" w:author="Unknown Author" w:date="2021-09-03T11:42:40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t>{d.blasting_operation.show_camps}</w:t>
        </w:r>
      </w:ins>
      <w:ins w:id="198" w:author="Unknown Author" w:date="2021-09-03T11:42:40Z">
        <w:r>
          <w:rPr>
            <w:b/>
            <w:bCs/>
            <w:caps w:val="false"/>
            <w:smallCaps w:val="false"/>
            <w:color w:val="202124"/>
            <w:spacing w:val="0"/>
          </w:rPr>
          <w:t xml:space="preserve"> </w:t>
        </w:r>
      </w:ins>
      <w:ins w:id="199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Camps, Bldgs, Staging Areas and/or Fuel / Lubricants Storage</w:t>
        </w:r>
      </w:ins>
      <w:ins w:id="200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201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202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203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204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205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206" w:author="Unknown Author" w:date="2021-09-03T11:42:40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208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{d.blasting_operation.show_surface_drilling} </w:t>
        </w:r>
      </w:ins>
      <w:ins w:id="209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Exploration Surface Drilling</w:t>
        </w:r>
      </w:ins>
      <w:ins w:id="210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{d.edited_fields.blasting_operation.show_surface_drilling:ifEQ(true):showBegin} </w:t>
        </w:r>
      </w:ins>
      <w:ins w:id="211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12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{d.edited_fields.blasting_operation.show_surface_drilling:showEnd}</w:t>
        </w:r>
      </w:ins>
    </w:p>
    <w:p>
      <w:pPr>
        <w:pStyle w:val="LOnormal1"/>
        <w:rPr/>
      </w:pPr>
      <w:ins w:id="214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{d.blasting_operation.show_mech_trench} </w:t>
        </w:r>
      </w:ins>
      <w:ins w:id="215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Mechanical Trenching / Test Pits</w:t>
        </w:r>
      </w:ins>
      <w:ins w:id="216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{d.edited_fields.blasting_operation.show_mech_trench:ifEQ(true):showBegin} </w:t>
        </w:r>
      </w:ins>
      <w:ins w:id="217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18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{d.edited_fields.blasting_operation.show_mech_trench:showEnd}</w:t>
        </w:r>
      </w:ins>
    </w:p>
    <w:p>
      <w:pPr>
        <w:pStyle w:val="LOnormal1"/>
        <w:rPr/>
      </w:pPr>
      <w:ins w:id="220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{d.blasting_operation.show_seismic}</w:t>
        </w:r>
      </w:ins>
      <w:ins w:id="221" w:author="Unknown Author" w:date="2021-09-03T11:42:40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22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Seismic</w:t>
        </w:r>
      </w:ins>
      <w:ins w:id="223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{d.edited_fields.blasting_operation.show_seismic:ifEQ(true):showBegin} </w:t>
        </w:r>
      </w:ins>
      <w:ins w:id="224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25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{d.edited_fields.blasting_operation.show_seismic:showEnd}</w:t>
        </w:r>
      </w:ins>
    </w:p>
    <w:p>
      <w:pPr>
        <w:pStyle w:val="LOnormal1"/>
        <w:rPr/>
      </w:pPr>
      <w:ins w:id="227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{d.blasting_operation.show_bulk}</w:t>
        </w:r>
      </w:ins>
      <w:ins w:id="228" w:author="Unknown Author" w:date="2021-09-03T11:42:40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29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Surace bulk Sample</w:t>
        </w:r>
      </w:ins>
      <w:ins w:id="230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{d.edited_fields.blasting_operation.show_bulk:ifEQ(true):showBegin} </w:t>
        </w:r>
      </w:ins>
      <w:ins w:id="231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32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{d.edited_fields.blasting_operation.show_bulk:showEnd}</w:t>
        </w:r>
      </w:ins>
    </w:p>
    <w:p>
      <w:pPr>
        <w:pStyle w:val="LOnormal1"/>
        <w:rPr/>
      </w:pPr>
      <w:ins w:id="234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</w:t>
        </w:r>
      </w:ins>
      <w:ins w:id="235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underground</w:t>
        </w:r>
      </w:ins>
      <w:ins w:id="236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_</w:t>
        </w:r>
      </w:ins>
      <w:ins w:id="237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exploration</w:t>
        </w:r>
      </w:ins>
      <w:ins w:id="238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}</w:t>
        </w:r>
      </w:ins>
      <w:ins w:id="239" w:author="Unknown Author" w:date="2021-09-03T11:42:40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40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Underground Exploration including Underground Bulk Sampling</w:t>
        </w:r>
      </w:ins>
      <w:ins w:id="241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{d.edited_fields.blasting_operation.show_underground_exploration:ifEQ(true):showBegin} </w:t>
        </w:r>
      </w:ins>
      <w:ins w:id="242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43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{d.edited_fields.blasting_operation.show_underground_exploration:showEnd}</w:t>
        </w:r>
      </w:ins>
    </w:p>
    <w:p>
      <w:pPr>
        <w:pStyle w:val="LOnormal1"/>
        <w:rPr/>
      </w:pPr>
      <w:ins w:id="245" w:author="Unknown Author" w:date="2021-09-03T11:42:40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{d.blasting_operation.show_sand_gravel_quarry}</w:t>
        </w:r>
      </w:ins>
      <w:ins w:id="246" w:author="Unknown Author" w:date="2021-09-03T11:42:40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47" w:author="Unknown Author" w:date="2021-09-03T11:42:40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Sand &amp; Gravel / Quarry Operations</w:t>
        </w:r>
      </w:ins>
      <w:ins w:id="248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{d.edited_fields.blasting_operation.show_sand_gravel_quarry:ifEQ(true):showBegin} </w:t>
        </w:r>
      </w:ins>
      <w:ins w:id="249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50" w:author="Unknown Author" w:date="2021-09-03T11:42:40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{d.edited_fields.blasting_operation.show_sand_gravel_quarry:showEnd}</w:t>
        </w:r>
      </w:ins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  <w:ins w:id="253" w:author="Unknown Author" w:date="2021-09-03T11:42:40Z"/>
        </w:rPr>
      </w:pPr>
      <w:ins w:id="252" w:author="Unknown Author" w:date="2021-09-03T11:42:40Z">
        <w:r>
          <w:rPr>
            <w:rFonts w:eastAsia="Arial" w:cs="Arial"/>
            <w:b/>
            <w:bCs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</w:r>
      </w:ins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  <w:ins w:id="255" w:author="Unknown Author" w:date="2021-09-03T11:42:40Z"/>
        </w:rPr>
      </w:pPr>
      <w:ins w:id="254" w:author="Unknown Author" w:date="2021-09-03T11:42:40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lang w:val="en" w:eastAsia="zh-CN" w:bidi="hi-IN"/>
          </w:rPr>
          <w:t>On-Site Storage Explosives</w:t>
        </w:r>
      </w:ins>
    </w:p>
    <w:p>
      <w:pPr>
        <w:pStyle w:val="LOnormal1"/>
        <w:rPr>
          <w:rFonts w:eastAsia="Times New Roman"/>
          <w:ins w:id="260" w:author="Unknown Author" w:date="2021-09-03T11:42:40Z"/>
          <w:b/>
          <w:b/>
        </w:rPr>
      </w:pPr>
      <w:ins w:id="256" w:author="Unknown Author" w:date="2021-09-03T11:42:40Z">
        <w:r>
          <w:rPr>
            <w:rFonts w:eastAsia="Times New Roman"/>
            <w:b/>
          </w:rPr>
          <w:t>Are you proposing to store explosives on site?</w:t>
        </w:r>
      </w:ins>
      <w:ins w:id="257" w:author="Unknown Author" w:date="2021-09-03T11:42:40Z">
        <w:r>
          <w:rPr>
            <w:rFonts w:eastAsia="Times New Roman"/>
            <w:b/>
            <w:color w:val="00FF00"/>
          </w:rPr>
          <w:t xml:space="preserve">{d.edited_fields.blasting_operation.has_storage_explosive_on_site:ifEQ(true):showBegin} </w:t>
        </w:r>
      </w:ins>
      <w:ins w:id="258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259" w:author="Unknown Author" w:date="2021-09-03T11:42:40Z">
        <w:r>
          <w:rPr>
            <w:rFonts w:eastAsia="Times New Roman"/>
            <w:b/>
            <w:color w:val="00FF00"/>
          </w:rPr>
          <w:t xml:space="preserve"> {d.edited_fields.blasting_operation.has_storage_explosive_on_site:showEnd}</w:t>
        </w:r>
      </w:ins>
    </w:p>
    <w:p>
      <w:pPr>
        <w:pStyle w:val="LOnormal1"/>
        <w:rPr>
          <w:rFonts w:eastAsia="Times New Roman"/>
          <w:ins w:id="271" w:author="Unknown Author" w:date="2021-09-03T11:42:40Z"/>
        </w:rPr>
      </w:pPr>
      <w:ins w:id="261" w:author="Unknown Author" w:date="2021-09-03T11:42:40Z">
        <w:r>
          <w:rPr>
            <w:rFonts w:eastAsia="Times New Roman"/>
          </w:rPr>
          <w:t>{d.blasting_operation.has_storage_explosive_on_site}</w:t>
        </w:r>
      </w:ins>
      <w:ins w:id="262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63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64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65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266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):showBegin}</w:t>
          <w:br/>
        </w:r>
      </w:ins>
      <w:ins w:id="267" w:author="Unknown Author" w:date="2021-09-03T11:42:40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 xml:space="preserve">Describe how the explosives will get to site: </w:t>
        </w:r>
      </w:ins>
      <w:ins w:id="268" w:author="Unknown Author" w:date="2021-09-03T11:42:40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{d.edited_fields.blasting_operation.describe_explosives_to_site:ifEQ(true):showBegin} </w:t>
        </w:r>
      </w:ins>
      <w:ins w:id="269" w:author="Unknown Author" w:date="2021-09-03T11:42:40Z">
        <w:r>
          <w:rPr>
            <w:rFonts w:eastAsia="Times New Roman" w:cs="Arial"/>
            <w:b/>
            <w:color w:val="234075"/>
            <w:kern w:val="0"/>
            <w:sz w:val="22"/>
            <w:szCs w:val="22"/>
            <w:lang w:val="en" w:eastAsia="zh-CN" w:bidi="hi-IN"/>
          </w:rPr>
          <w:t>[EDITED]</w:t>
        </w:r>
      </w:ins>
      <w:ins w:id="270" w:author="Unknown Author" w:date="2021-09-03T11:42:40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 {d.edited_fields.blasting_operation.describe_explosives_to_site:showEnd}</w:t>
        </w:r>
      </w:ins>
    </w:p>
    <w:p>
      <w:pPr>
        <w:pStyle w:val="LOnormal1"/>
        <w:rPr/>
      </w:pPr>
      <w:ins w:id="272" w:author="Unknown Author" w:date="2021-09-03T11:42:40Z">
        <w:r>
          <w:rPr>
            <w:rFonts w:eastAsia="Times New Roman" w:cs="Arial"/>
            <w:b w:val="false"/>
            <w:bCs w:val="false"/>
            <w:color w:val="auto"/>
            <w:kern w:val="0"/>
            <w:sz w:val="22"/>
            <w:szCs w:val="22"/>
            <w:lang w:val="en" w:eastAsia="zh-CN" w:bidi="hi-IN"/>
          </w:rPr>
          <w:t>{d.blasting_operation.describe_explosives_to_site}</w:t>
        </w:r>
      </w:ins>
      <w:ins w:id="273" w:author="Unknown Author" w:date="2021-09-03T11:42:40Z">
        <w:r>
          <w:rPr>
            <w:rFonts w:eastAsia="Times New Roman" w:cs="Arial"/>
            <w:b/>
            <w:bCs w:val="false"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{d.blasting_operation.has_storage_explosive_on_site:showEnd}</w:t>
        </w:r>
      </w:ins>
      <w:ins w:id="274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75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76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:ifEQ(Yes):showBegin}</w:t>
          <w:br/>
        </w:r>
      </w:ins>
      <w:ins w:id="277" w:author="Unknown Author" w:date="2021-09-03T11:42:40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en" w:eastAsia="zh-CN" w:bidi="hi-IN"/>
          </w:rPr>
          <w:t>Explosives Magazine Storage and Use Permit</w:t>
        </w:r>
      </w:ins>
    </w:p>
    <w:p>
      <w:pPr>
        <w:pStyle w:val="LOnormal1"/>
        <w:rPr/>
      </w:pPr>
      <w:ins w:id="279" w:author="Unknown Author" w:date="2021-09-03T11:42:40Z">
        <w:r>
          <w:rPr>
            <w:rFonts w:eastAsia="Times New Roman"/>
            <w:b/>
          </w:rPr>
          <w:t>Has a BC Explosives Magazine Storage and Use Permit for mining purpose been issued?</w:t>
        </w:r>
      </w:ins>
      <w:ins w:id="280" w:author="Unknown Author" w:date="2021-09-03T11:42:40Z">
        <w:r>
          <w:rPr>
            <w:rFonts w:eastAsia="Times New Roman"/>
            <w:b/>
            <w:color w:val="00FF00"/>
          </w:rPr>
          <w:t xml:space="preserve">{d.edited_fields.blasting_operation.explosive_permit_issued:ifEQ(true):showBegin} </w:t>
        </w:r>
      </w:ins>
      <w:ins w:id="281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282" w:author="Unknown Author" w:date="2021-09-03T11:42:40Z">
        <w:r>
          <w:rPr>
            <w:rFonts w:eastAsia="Times New Roman"/>
            <w:b/>
            <w:color w:val="00FF00"/>
          </w:rPr>
          <w:t xml:space="preserve"> {d.edited_fields.blasting_operation.explosive_permit_issued:showEnd}</w:t>
        </w:r>
      </w:ins>
    </w:p>
    <w:p>
      <w:pPr>
        <w:pStyle w:val="LOnormal1"/>
        <w:rPr>
          <w:rFonts w:eastAsia="Times New Roman"/>
          <w:ins w:id="288" w:author="Unknown Author" w:date="2021-09-03T11:42:40Z"/>
          <w:b/>
          <w:b/>
        </w:rPr>
      </w:pPr>
      <w:ins w:id="284" w:author="Unknown Author" w:date="2021-09-03T11:42:40Z">
        <w:r>
          <w:rPr>
            <w:rFonts w:eastAsia="Times New Roman"/>
          </w:rPr>
          <w:t>{d.blasting_operation.explosive_permit_issued}</w:t>
        </w:r>
      </w:ins>
      <w:ins w:id="285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86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blasting_operation.explosive_permit_issued</w:t>
        </w:r>
      </w:ins>
      <w:ins w:id="287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:ifEQ(Yes):showBegin}</w:t>
        </w:r>
      </w:ins>
    </w:p>
    <w:p>
      <w:pPr>
        <w:pStyle w:val="LOnormal1"/>
        <w:rPr>
          <w:rFonts w:eastAsia="Times New Roman"/>
          <w:ins w:id="293" w:author="Unknown Author" w:date="2021-09-03T11:42:40Z"/>
          <w:b/>
          <w:b/>
        </w:rPr>
      </w:pPr>
      <w:ins w:id="289" w:author="Unknown Author" w:date="2021-09-03T11:42:40Z">
        <w:r>
          <w:rPr>
            <w:rFonts w:eastAsia="Times New Roman"/>
            <w:b/>
          </w:rPr>
          <w:t>Expiry Date:</w:t>
        </w:r>
      </w:ins>
      <w:ins w:id="290" w:author="Unknown Author" w:date="2021-09-03T11:42:40Z">
        <w:r>
          <w:rPr>
            <w:rFonts w:eastAsia="Times New Roman"/>
            <w:b/>
            <w:color w:val="00FF00"/>
          </w:rPr>
          <w:t xml:space="preserve">{d.edited_fields.blasting_operation.explosive_permit_expiry_date:ifEQ(true):showBegin} </w:t>
        </w:r>
      </w:ins>
      <w:ins w:id="291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292" w:author="Unknown Author" w:date="2021-09-03T11:42:40Z">
        <w:r>
          <w:rPr>
            <w:rFonts w:eastAsia="Times New Roman"/>
            <w:b/>
            <w:color w:val="00FF00"/>
          </w:rPr>
          <w:t xml:space="preserve"> {d.edited_fields.blasting_operation.explosive_permit_expiry_date:showEnd}</w:t>
        </w:r>
      </w:ins>
    </w:p>
    <w:p>
      <w:pPr>
        <w:pStyle w:val="LOnormal1"/>
        <w:rPr>
          <w:rFonts w:eastAsia="Times New Roman"/>
          <w:ins w:id="295" w:author="Unknown Author" w:date="2021-09-03T11:42:40Z"/>
          <w:b/>
          <w:b/>
        </w:rPr>
      </w:pPr>
      <w:ins w:id="294" w:author="Unknown Author" w:date="2021-09-03T11:42:40Z">
        <w:r>
          <w:rPr>
            <w:rFonts w:eastAsia="Times New Roman"/>
          </w:rPr>
          <w:t>{d.blasting_operation.explosive_permit_expiry_date}</w:t>
        </w:r>
      </w:ins>
    </w:p>
    <w:p>
      <w:pPr>
        <w:pStyle w:val="LOnormal1"/>
        <w:rPr>
          <w:rFonts w:eastAsia="Times New Roman"/>
          <w:ins w:id="300" w:author="Unknown Author" w:date="2021-09-03T11:42:40Z"/>
          <w:b/>
          <w:b/>
        </w:rPr>
      </w:pPr>
      <w:ins w:id="296" w:author="Unknown Author" w:date="2021-09-03T11:42:40Z">
        <w:r>
          <w:rPr>
            <w:rFonts w:eastAsia="Times New Roman"/>
            <w:b/>
          </w:rPr>
          <w:t>Permit Number:</w:t>
        </w:r>
      </w:ins>
      <w:ins w:id="297" w:author="Unknown Author" w:date="2021-09-03T11:42:40Z">
        <w:r>
          <w:rPr>
            <w:rFonts w:eastAsia="Times New Roman"/>
            <w:b/>
            <w:color w:val="00FF00"/>
          </w:rPr>
          <w:t xml:space="preserve">{d.edited_fields.blasting_operation.explosive_permit_number:ifEQ(true):showBegin} </w:t>
        </w:r>
      </w:ins>
      <w:ins w:id="298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299" w:author="Unknown Author" w:date="2021-09-03T11:42:40Z">
        <w:r>
          <w:rPr>
            <w:rFonts w:eastAsia="Times New Roman"/>
            <w:b/>
            <w:color w:val="00FF00"/>
          </w:rPr>
          <w:t xml:space="preserve"> {d.edited_fields.blasting_operation.explosive_permit_number:showEnd}</w:t>
        </w:r>
      </w:ins>
    </w:p>
    <w:p>
      <w:pPr>
        <w:pStyle w:val="LOnormal1"/>
        <w:rPr>
          <w:rFonts w:eastAsia="Times New Roman"/>
          <w:ins w:id="307" w:author="Unknown Author" w:date="2021-09-03T11:42:40Z"/>
        </w:rPr>
      </w:pPr>
      <w:ins w:id="301" w:author="Unknown Author" w:date="2021-09-03T11:42:40Z">
        <w:r>
          <w:rPr>
            <w:rFonts w:eastAsia="Times New Roman"/>
          </w:rPr>
          <w:t>{d.blasting_operation.explosive_permit_number}</w:t>
        </w:r>
      </w:ins>
      <w:ins w:id="302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03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 xml:space="preserve">blasting_operation.explosive_permit_issued </w:t>
        </w:r>
      </w:ins>
      <w:ins w:id="304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:showEnd}{d.</w:t>
        </w:r>
      </w:ins>
      <w:ins w:id="305" w:author="Unknown Author" w:date="2021-09-03T11:42:4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306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309" w:author="Unknown Author" w:date="2021-09-03T11:42:40Z"/>
          <w:u w:val="single"/>
        </w:rPr>
      </w:pPr>
      <w:ins w:id="308" w:author="Unknown Author" w:date="2021-09-03T11:42:40Z">
        <w:r>
          <w:rPr>
            <w:b/>
            <w:bCs/>
            <w:i/>
            <w:iCs/>
            <w:color w:val="F79646" w:themeColor="accent6"/>
            <w:u w:val="single"/>
          </w:rPr>
          <w:t>{d.render.blasting_operation:showEnd}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311" w:author="Unknown Author" w:date="2021-09-03T11:42:40Z"/>
          <w:u w:val="single"/>
        </w:rPr>
      </w:pPr>
      <w:ins w:id="310" w:author="Unknown Author" w:date="2021-09-03T11:42:40Z">
        <w:r>
          <w:rPr>
            <w:b/>
            <w:bCs/>
            <w:i/>
            <w:iCs/>
            <w:color w:val="F79646" w:themeColor="accent6"/>
            <w:u w:val="single"/>
          </w:rPr>
          <w:t>{d.render.camp:ifEQ(true):showBegin}</w:t>
        </w:r>
      </w:ins>
    </w:p>
    <w:p>
      <w:pPr>
        <w:pStyle w:val="Heading2"/>
        <w:rPr/>
      </w:pPr>
      <w:ins w:id="312" w:author="Unknown Author" w:date="2021-09-03T11:42:40Z">
        <w:r>
          <w:rPr/>
          <w:t>Camps, Buildings, Staging Areas, Fuel/Lubricant Storage</w:t>
          <w:br/>
        </w:r>
      </w:ins>
      <w:ins w:id="313" w:author="Unknown Author" w:date="2021-09-03T11:42:40Z">
        <w:r>
          <w:rPr>
            <w:rFonts w:eastAsia="Times New Roman"/>
            <w:color w:val="434343"/>
            <w:sz w:val="28"/>
            <w:szCs w:val="28"/>
          </w:rPr>
          <w:t>Camps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4" w:author="Unknown Author" w:date="2021-09-03T11:42:40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Name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5" w:author="Unknown Author" w:date="2021-09-03T11:42:40Z">
              <w:r>
                <w:rPr>
                  <w:rFonts w:eastAsia="Times New Roman"/>
                  <w:b/>
                </w:rPr>
                <w:t>People in Camps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6" w:author="Unknown Author" w:date="2021-09-03T11:42:40Z">
              <w:r>
                <w:rPr>
                  <w:rFonts w:eastAsia="Times New Roman"/>
                  <w:b/>
                </w:rPr>
                <w:t>Number of Structures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7" w:author="Unknown Author" w:date="2021-09-03T11:42:40Z">
              <w:r>
                <w:rPr>
                  <w:rFonts w:eastAsia="Times New Roman"/>
                  <w:b/>
                </w:rPr>
                <w:t>Quantity of Water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8" w:author="Unknown Author" w:date="2021-09-03T11:42:40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Disturbed Area (ha)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319" w:author="Unknown Author" w:date="2021-09-03T11:42:40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Timber Volume (m</w:t>
              </w:r>
            </w:ins>
            <w:ins w:id="320" w:author="Unknown Author" w:date="2021-09-03T11:42:40Z">
              <w:r>
                <w:rPr>
                  <w:rFonts w:eastAsia="Times New Roman"/>
                  <w:b/>
                  <w:bCs w:val="false"/>
                  <w:iCs w:val="false"/>
                  <w:szCs w:val="24"/>
                  <w:vertAlign w:val="superscript"/>
                </w:rPr>
                <w:t>3</w:t>
              </w:r>
            </w:ins>
            <w:ins w:id="321" w:author="Unknown Author" w:date="2021-09-03T11:42:40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)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23" w:author="Unknown Author" w:date="2021-09-03T11:42:40Z"/>
              </w:rPr>
            </w:pPr>
            <w:ins w:id="32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{d.camp.details[i].activity_type_description}</w:t>
                <w:br/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28" w:author="Unknown Author" w:date="2021-09-03T11:42:40Z"/>
              </w:rPr>
            </w:pPr>
            <w:ins w:id="324" w:author="Unknown Author" w:date="2021-09-03T11:42:40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25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26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2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29" w:author="Unknown Author" w:date="2021-09-03T11:42:40Z">
              <w:r>
                <w:rPr>
                  <w:b/>
                  <w:bCs/>
                </w:rPr>
                <w:t>Waste Disposal:</w:t>
              </w:r>
            </w:ins>
            <w:ins w:id="330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31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3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34" w:author="Unknown Author" w:date="2021-09-03T11:42:40Z">
              <w:r>
                <w:rPr>
                  <w:b/>
                  <w:bCs/>
                </w:rPr>
                <w:t>Sanitary Facilities:</w:t>
              </w:r>
            </w:ins>
            <w:ins w:id="335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36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3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39" w:author="Unknown Author" w:date="2021-09-03T11:42:40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340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41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34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43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</w:t>
              </w:r>
            </w:ins>
            <w:ins w:id="344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345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46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{d.camp.details[i].number_structures}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4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48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349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50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{d.camp.details[i].disturbed_area}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51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{d.camp.details[i].timber_volume}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53" w:author="Unknown Author" w:date="2021-09-03T11:42:40Z"/>
              </w:rPr>
            </w:pPr>
            <w:ins w:id="35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{d.camp.details[i+1].activity_type_description}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55" w:author="Unknown Author" w:date="2021-09-03T11:42:40Z"/>
              </w:rPr>
            </w:pPr>
            <w:ins w:id="354" w:author="Unknown Author" w:date="2021-09-03T11:42:40Z">
              <w:r>
                <w:rPr>
                  <w:rFonts w:eastAsia="Times New Roman"/>
                </w:rPr>
              </w:r>
            </w:ins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  <w:ins w:id="360" w:author="Unknown Author" w:date="2021-09-03T11:42:40Z"/>
              </w:rPr>
            </w:pPr>
            <w:ins w:id="356" w:author="Unknown Author" w:date="2021-09-03T11:42:40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5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58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59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61" w:author="Unknown Author" w:date="2021-09-03T11:42:40Z">
              <w:r>
                <w:rPr>
                  <w:b/>
                  <w:bCs/>
                </w:rPr>
                <w:t>Waste Disposal:</w:t>
              </w:r>
            </w:ins>
            <w:ins w:id="36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63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64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66" w:author="Unknown Author" w:date="2021-09-03T11:42:40Z">
              <w:r>
                <w:rPr>
                  <w:b/>
                  <w:bCs/>
                </w:rPr>
                <w:t>Sanitary Facilities:</w:t>
              </w:r>
            </w:ins>
            <w:ins w:id="36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68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69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71" w:author="Unknown Author" w:date="2021-09-03T11:42:40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37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73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374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75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</w:t>
              </w:r>
            </w:ins>
            <w:ins w:id="376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377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78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{d.camp.details[i+1].number_structures 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79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80" w:author="Unknown Author" w:date="2021-09-03T11:42:40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381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82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{d.camp.details[i+1].disturbed_area}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383" w:author="Unknown Author" w:date="2021-09-03T11:42:40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387" w:author="Unknown Author" w:date="2021-09-03T11:42:40Z"/>
        </w:rPr>
      </w:pPr>
      <w:ins w:id="384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{d.camp.details:ifEM():showBegin}</w:t>
        </w:r>
      </w:ins>
      <w:ins w:id="385" w:author="Unknown Author" w:date="2021-09-03T11:42:40Z">
        <w:r>
          <w:rPr>
            <w:rFonts w:eastAsia="Times New Roman"/>
            <w:b/>
          </w:rPr>
          <w:t>No Data</w:t>
        </w:r>
      </w:ins>
      <w:ins w:id="386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{d.camp.details:showEnd}</w:t>
        </w:r>
      </w:ins>
    </w:p>
    <w:p>
      <w:pPr>
        <w:pStyle w:val="LOnormal1"/>
        <w:jc w:val="center"/>
        <w:rPr>
          <w:rFonts w:eastAsia="Times New Roman"/>
          <w:ins w:id="389" w:author="Unknown Author" w:date="2021-09-03T11:42:40Z"/>
        </w:rPr>
      </w:pPr>
      <w:ins w:id="388" w:author="Unknown Author" w:date="2021-09-03T11:42:40Z">
        <w:r>
          <w:rPr>
            <w:rFonts w:eastAsia="Times New Roman"/>
          </w:rPr>
        </w:r>
      </w:ins>
    </w:p>
    <w:p>
      <w:pPr>
        <w:pStyle w:val="LOnormal1"/>
        <w:rPr>
          <w:rFonts w:eastAsia="Times New Roman"/>
          <w:ins w:id="394" w:author="Unknown Author" w:date="2021-09-03T11:42:40Z"/>
          <w:b/>
          <w:b/>
        </w:rPr>
      </w:pPr>
      <w:ins w:id="390" w:author="Unknown Author" w:date="2021-09-03T11:42:40Z">
        <w:r>
          <w:rPr>
            <w:rFonts w:eastAsia="Times New Roman"/>
            <w:b/>
          </w:rPr>
          <w:t>Notified the local Health Authority as you have a camp for more than 5 people planned?</w:t>
        </w:r>
      </w:ins>
      <w:ins w:id="391" w:author="Unknown Author" w:date="2021-09-03T11:42:40Z">
        <w:r>
          <w:rPr>
            <w:rFonts w:eastAsia="Times New Roman"/>
            <w:b/>
            <w:color w:val="00FF00"/>
          </w:rPr>
          <w:t xml:space="preserve">{d.edited_fields.camp.health_authority_notified:ifEQ(true):showBegin} </w:t>
        </w:r>
      </w:ins>
      <w:ins w:id="392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393" w:author="Unknown Author" w:date="2021-09-03T11:42:40Z">
        <w:r>
          <w:rPr>
            <w:rFonts w:eastAsia="Times New Roman"/>
            <w:b/>
            <w:color w:val="00FF00"/>
          </w:rPr>
          <w:t xml:space="preserve"> {d.edited_fields.camp.health_authority_notified:showEnd}</w:t>
        </w:r>
      </w:ins>
    </w:p>
    <w:p>
      <w:pPr>
        <w:pStyle w:val="LOnormal1"/>
        <w:rPr>
          <w:rFonts w:eastAsia="Times New Roman"/>
          <w:ins w:id="396" w:author="Unknown Author" w:date="2021-09-03T11:42:40Z"/>
        </w:rPr>
      </w:pPr>
      <w:ins w:id="395" w:author="Unknown Author" w:date="2021-09-03T11:42:40Z">
        <w:r>
          <w:rPr>
            <w:rFonts w:eastAsia="Times New Roman"/>
          </w:rPr>
          <w:t>{d.camp.health_authority_notified}</w:t>
        </w:r>
      </w:ins>
    </w:p>
    <w:p>
      <w:pPr>
        <w:pStyle w:val="LOnormal1"/>
        <w:rPr>
          <w:rFonts w:eastAsia="Times New Roman"/>
          <w:ins w:id="401" w:author="Unknown Author" w:date="2021-09-03T11:42:40Z"/>
          <w:b/>
          <w:b/>
        </w:rPr>
      </w:pPr>
      <w:ins w:id="397" w:author="Unknown Author" w:date="2021-09-03T11:42:40Z">
        <w:r>
          <w:rPr>
            <w:rFonts w:eastAsia="Times New Roman"/>
            <w:b/>
          </w:rPr>
          <w:t>Consent given to share name, address and contact information with the local Health Authority?</w:t>
        </w:r>
      </w:ins>
      <w:ins w:id="398" w:author="Unknown Author" w:date="2021-09-03T11:42:40Z">
        <w:r>
          <w:rPr>
            <w:rFonts w:eastAsia="Times New Roman"/>
            <w:b/>
            <w:color w:val="00FF00"/>
          </w:rPr>
          <w:t xml:space="preserve">{d.edited_fields.camp.health_authority_consent:ifEQ(true):showBegin} </w:t>
        </w:r>
      </w:ins>
      <w:ins w:id="399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00" w:author="Unknown Author" w:date="2021-09-03T11:42:40Z">
        <w:r>
          <w:rPr>
            <w:rFonts w:eastAsia="Times New Roman"/>
            <w:b/>
            <w:color w:val="00FF00"/>
          </w:rPr>
          <w:t xml:space="preserve"> {d.edited_fields.camp.health_authority_consent:showEnd}</w:t>
        </w:r>
      </w:ins>
    </w:p>
    <w:p>
      <w:pPr>
        <w:pStyle w:val="LOnormal1"/>
        <w:rPr/>
      </w:pPr>
      <w:ins w:id="402" w:author="Unknown Author" w:date="2021-09-03T11:42:40Z">
        <w:r>
          <w:rPr>
            <w:rFonts w:eastAsia="Times New Roman"/>
            <w:color w:val="434343"/>
            <w:sz w:val="22"/>
            <w:szCs w:val="22"/>
          </w:rPr>
          <w:t>{d.camp.health_authority_consent}</w:t>
        </w:r>
      </w:ins>
    </w:p>
    <w:p>
      <w:pPr>
        <w:pStyle w:val="Heading3"/>
        <w:rPr>
          <w:rFonts w:eastAsia="Times New Roman"/>
          <w:color w:val="434343"/>
          <w:sz w:val="28"/>
          <w:szCs w:val="28"/>
        </w:rPr>
      </w:pPr>
      <w:ins w:id="404" w:author="Unknown Author" w:date="2021-09-03T11:42:40Z">
        <w:r>
          <w:rPr/>
          <w:t>Buildings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05" w:author="Unknown Author" w:date="2021-09-03T11:42:40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06" w:author="Unknown Author" w:date="2021-09-03T11:42:40Z">
              <w:r>
                <w:rPr>
                  <w:rFonts w:eastAsia="Times New Roman"/>
                  <w:b/>
                </w:rPr>
                <w:t>Puropse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07" w:author="Unknown Author" w:date="2021-09-03T11:42:40Z">
              <w:r>
                <w:rPr>
                  <w:rFonts w:eastAsia="Times New Roman"/>
                  <w:b/>
                </w:rPr>
                <w:t>Structure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08" w:author="Unknown Author" w:date="2021-09-03T11:42:4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09" w:author="Unknown Author" w:date="2021-09-03T11:42:40Z">
              <w:r>
                <w:rPr>
                  <w:rFonts w:eastAsia="Times New Roman"/>
                  <w:b/>
                </w:rPr>
                <w:t>Timber Volume (m</w:t>
              </w:r>
            </w:ins>
            <w:ins w:id="410" w:author="Unknown Author" w:date="2021-09-03T11:42:4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11" w:author="Unknown Author" w:date="2021-09-03T11:42:40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2" w:author="Unknown Author" w:date="2021-09-03T11:42:40Z">
              <w:r>
                <w:rPr>
                  <w:rFonts w:eastAsia="Times New Roman"/>
                </w:rPr>
                <w:t>{d.camp.building_details[i].activity_type_description}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3" w:author="Unknown Author" w:date="2021-09-03T11:42:40Z">
              <w:r>
                <w:rPr>
                  <w:rFonts w:eastAsia="Times New Roman"/>
                </w:rPr>
                <w:t>{d.camp.building_details[i].purpose}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4" w:author="Unknown Author" w:date="2021-09-03T11:42:40Z">
              <w:r>
                <w:rPr>
                  <w:rFonts w:eastAsia="Times New Roman"/>
                </w:rPr>
                <w:t>{d.camp.building_details[i].structure}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5" w:author="Unknown Author" w:date="2021-09-03T11:42:40Z">
              <w:r>
                <w:rPr>
                  <w:rFonts w:eastAsia="Times New Roman"/>
                </w:rPr>
                <w:t>{d.camp.building_details[i].disturbed_area}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6" w:author="Unknown Author" w:date="2021-09-03T11:42:40Z">
              <w:r>
                <w:rPr>
                  <w:rFonts w:eastAsia="Times New Roman"/>
                </w:rPr>
                <w:t>{d.camp.building_details[i].timber_volume}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7" w:author="Unknown Author" w:date="2021-09-03T11:42:40Z">
              <w:r>
                <w:rPr>
                  <w:rFonts w:eastAsia="Times New Roman"/>
                </w:rPr>
                <w:t>{d.camp.building_details[i+1].activity_type_description}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8" w:author="Unknown Author" w:date="2021-09-03T11:42:40Z">
              <w:r>
                <w:rPr>
                  <w:rFonts w:eastAsia="Times New Roman"/>
                </w:rPr>
                <w:t>{d.camp.building_details[i+1].purpose}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19" w:author="Unknown Author" w:date="2021-09-03T11:42:40Z">
              <w:r>
                <w:rPr>
                  <w:rFonts w:eastAsia="Times New Roman"/>
                </w:rPr>
                <w:t>{d.camp.building_details[i+1].structure}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20" w:author="Unknown Author" w:date="2021-09-03T11:42:40Z">
              <w:r>
                <w:rPr>
                  <w:rFonts w:eastAsia="Times New Roman"/>
                </w:rPr>
                <w:t>{d.camp.building_details[i+1].disturbed_area}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21" w:author="Unknown Author" w:date="2021-09-03T11:42:40Z">
              <w:r>
                <w:rPr>
                  <w:rFonts w:eastAsia="Times New Roman"/>
                </w:rPr>
                <w:t>{d.camp.building_details[i+1].timber_volume}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425" w:author="Unknown Author" w:date="2021-09-03T11:42:40Z"/>
        </w:rPr>
      </w:pPr>
      <w:ins w:id="422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{d.camp.building_details:ifEM():showBegin}</w:t>
        </w:r>
      </w:ins>
      <w:ins w:id="423" w:author="Unknown Author" w:date="2021-09-03T11:42:40Z">
        <w:r>
          <w:rPr>
            <w:rFonts w:eastAsia="Times New Roman"/>
            <w:b/>
          </w:rPr>
          <w:t>No Data</w:t>
        </w:r>
      </w:ins>
      <w:ins w:id="424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{d.camp.building_details:showEnd}</w:t>
        </w:r>
      </w:ins>
    </w:p>
    <w:p>
      <w:pPr>
        <w:pStyle w:val="Heading3"/>
        <w:rPr>
          <w:rFonts w:eastAsia="Times New Roman"/>
          <w:color w:val="434343"/>
          <w:sz w:val="28"/>
          <w:szCs w:val="28"/>
        </w:rPr>
      </w:pPr>
      <w:ins w:id="426" w:author="Unknown Author" w:date="2021-09-03T11:42:40Z">
        <w:r>
          <w:rPr/>
          <w:t>Staging Areas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27" w:author="Unknown Author" w:date="2021-09-03T11:42:40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28" w:author="Unknown Author" w:date="2021-09-03T11:42:4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ins w:id="429" w:author="Unknown Author" w:date="2021-09-03T11:42:40Z">
              <w:r>
                <w:rPr>
                  <w:rFonts w:eastAsia="Times New Roman"/>
                  <w:b/>
                </w:rPr>
                <w:t>Timber Volume (m</w:t>
              </w:r>
            </w:ins>
            <w:ins w:id="430" w:author="Unknown Author" w:date="2021-09-03T11:42:4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31" w:author="Unknown Author" w:date="2021-09-03T11:42:40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2" w:author="Unknown Author" w:date="2021-09-03T11:42:40Z">
              <w:r>
                <w:rPr>
                  <w:rFonts w:eastAsia="Times New Roman"/>
                </w:rPr>
                <w:t>{d.camp.staging_area_details[i].activity_type_description}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3" w:author="Unknown Author" w:date="2021-09-03T11:42:40Z">
              <w:r>
                <w:rPr>
                  <w:rFonts w:eastAsia="Times New Roman"/>
                </w:rPr>
                <w:t>{d.camp.staging_area_details[i].disturbed_area}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4" w:author="Unknown Author" w:date="2021-09-03T11:42:40Z">
              <w:r>
                <w:rPr>
                  <w:rFonts w:eastAsia="Times New Roman"/>
                </w:rPr>
                <w:t>{d.camp.staging_area_details[i].timber_volume}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5" w:author="Unknown Author" w:date="2021-09-03T11:42:40Z">
              <w:r>
                <w:rPr>
                  <w:rFonts w:eastAsia="Times New Roman"/>
                </w:rPr>
                <w:t>{d.camp.staging_area_details[i+1].activity_type_description}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6" w:author="Unknown Author" w:date="2021-09-03T11:42:40Z">
              <w:r>
                <w:rPr>
                  <w:rFonts w:eastAsia="Times New Roman"/>
                </w:rPr>
                <w:t>{d.camp.staging_area_details[i+1].disturbed_area}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ins w:id="437" w:author="Unknown Author" w:date="2021-09-03T11:42:40Z">
              <w:r>
                <w:rPr>
                  <w:rFonts w:eastAsia="Times New Roman"/>
                </w:rPr>
                <w:t>{d.camp.staging_area_details[i+1].timber_volume}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441" w:author="Unknown Author" w:date="2021-09-03T11:42:40Z"/>
        </w:rPr>
      </w:pPr>
      <w:ins w:id="438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{d.camp.staging_area_details:ifEM():showBegin}</w:t>
        </w:r>
      </w:ins>
      <w:ins w:id="439" w:author="Unknown Author" w:date="2021-09-03T11:42:40Z">
        <w:r>
          <w:rPr>
            <w:rFonts w:eastAsia="Times New Roman"/>
            <w:b/>
          </w:rPr>
          <w:t>No Data</w:t>
        </w:r>
      </w:ins>
      <w:ins w:id="440" w:author="Unknown Author" w:date="2021-09-03T11:42:40Z">
        <w:r>
          <w:rPr>
            <w:rFonts w:eastAsia="Times New Roman"/>
            <w:b/>
            <w:i/>
            <w:color w:val="FF0000"/>
            <w:u w:val="single"/>
          </w:rPr>
          <w:t>{d.camp.staging_area_details:showEnd}</w:t>
        </w:r>
      </w:ins>
    </w:p>
    <w:p>
      <w:pPr>
        <w:pStyle w:val="Heading3"/>
        <w:rPr>
          <w:rFonts w:eastAsia="Times New Roman"/>
          <w:ins w:id="443" w:author="Unknown Author" w:date="2021-09-03T11:42:40Z"/>
        </w:rPr>
      </w:pPr>
      <w:ins w:id="442" w:author="Unknown Author" w:date="2021-09-03T11:42:40Z">
        <w:bookmarkStart w:id="11" w:name="_mno0ejzdmwn71"/>
        <w:bookmarkEnd w:id="11"/>
        <w:r>
          <w:rPr>
            <w:rFonts w:eastAsia="Times New Roman"/>
          </w:rPr>
          <w:t>Fuel</w:t>
        </w:r>
      </w:ins>
    </w:p>
    <w:p>
      <w:pPr>
        <w:pStyle w:val="LOnormal1"/>
        <w:rPr>
          <w:rFonts w:eastAsia="Times New Roman"/>
          <w:ins w:id="448" w:author="Unknown Author" w:date="2021-09-03T11:42:40Z"/>
          <w:b/>
          <w:b/>
        </w:rPr>
      </w:pPr>
      <w:ins w:id="444" w:author="Unknown Author" w:date="2021-09-03T11:42:40Z">
        <w:r>
          <w:rPr>
            <w:rFonts w:eastAsia="Times New Roman"/>
            <w:b/>
          </w:rPr>
          <w:t>Do you propose to store fuel?</w:t>
        </w:r>
      </w:ins>
      <w:ins w:id="445" w:author="Unknown Author" w:date="2021-09-03T11:42:40Z">
        <w:r>
          <w:rPr>
            <w:rFonts w:eastAsia="Times New Roman"/>
            <w:b/>
            <w:color w:val="00FF00"/>
          </w:rPr>
          <w:t xml:space="preserve">{d.edited_fields.camp.has_fuel_stored:ifEQ(true):showBegin} </w:t>
        </w:r>
      </w:ins>
      <w:ins w:id="446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47" w:author="Unknown Author" w:date="2021-09-03T11:42:40Z">
        <w:r>
          <w:rPr>
            <w:rFonts w:eastAsia="Times New Roman"/>
            <w:b/>
            <w:color w:val="00FF00"/>
          </w:rPr>
          <w:t xml:space="preserve"> {d.edited_fields.camp.has_fuel_stored:showEnd}</w:t>
        </w:r>
      </w:ins>
    </w:p>
    <w:p>
      <w:pPr>
        <w:pStyle w:val="LOnormal1"/>
        <w:rPr>
          <w:rFonts w:eastAsia="Times New Roman"/>
          <w:ins w:id="450" w:author="Unknown Author" w:date="2021-09-03T11:42:40Z"/>
        </w:rPr>
      </w:pPr>
      <w:ins w:id="449" w:author="Unknown Author" w:date="2021-09-03T11:42:40Z">
        <w:r>
          <w:rPr>
            <w:rFonts w:eastAsia="Times New Roman"/>
          </w:rPr>
          <w:t>{d.camp.has_fuel_stored}</w:t>
        </w:r>
      </w:ins>
    </w:p>
    <w:p>
      <w:pPr>
        <w:pStyle w:val="LOnormal1"/>
        <w:rPr>
          <w:rFonts w:eastAsia="Times New Roman"/>
          <w:ins w:id="455" w:author="Unknown Author" w:date="2021-09-03T11:42:40Z"/>
          <w:b/>
          <w:b/>
        </w:rPr>
      </w:pPr>
      <w:ins w:id="451" w:author="Unknown Author" w:date="2021-09-03T11:42:40Z">
        <w:r>
          <w:rPr>
            <w:rFonts w:eastAsia="Times New Roman"/>
            <w:b/>
          </w:rPr>
          <w:t>Volume of fuel stored:</w:t>
        </w:r>
      </w:ins>
      <w:ins w:id="452" w:author="Unknown Author" w:date="2021-09-03T11:42:40Z">
        <w:r>
          <w:rPr>
            <w:rFonts w:eastAsia="Times New Roman"/>
            <w:b/>
            <w:color w:val="00FF00"/>
          </w:rPr>
          <w:t xml:space="preserve">{d.edited_fields.camp.volume_fuel_stored:ifEQ(true):showBegin} </w:t>
        </w:r>
      </w:ins>
      <w:ins w:id="453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54" w:author="Unknown Author" w:date="2021-09-03T11:42:40Z">
        <w:r>
          <w:rPr>
            <w:rFonts w:eastAsia="Times New Roman"/>
            <w:b/>
            <w:color w:val="00FF00"/>
          </w:rPr>
          <w:t xml:space="preserve"> {d.edited_fields.camp.volume_fuel_stored:showEnd}</w:t>
        </w:r>
      </w:ins>
    </w:p>
    <w:p>
      <w:pPr>
        <w:pStyle w:val="LOnormal1"/>
        <w:rPr>
          <w:rFonts w:eastAsia="Times New Roman"/>
          <w:ins w:id="457" w:author="Unknown Author" w:date="2021-09-03T11:42:40Z"/>
        </w:rPr>
      </w:pPr>
      <w:ins w:id="456" w:author="Unknown Author" w:date="2021-09-03T11:42:40Z">
        <w:r>
          <w:rPr>
            <w:rFonts w:eastAsia="Times New Roman"/>
          </w:rPr>
          <w:t>{d.camp.volume_fuel_stored}</w:t>
        </w:r>
      </w:ins>
    </w:p>
    <w:p>
      <w:pPr>
        <w:pStyle w:val="LOnormal1"/>
        <w:rPr>
          <w:rFonts w:eastAsia="Times New Roman"/>
          <w:ins w:id="459" w:author="Unknown Author" w:date="2021-09-03T11:42:40Z"/>
          <w:b/>
          <w:b/>
        </w:rPr>
      </w:pPr>
      <w:ins w:id="458" w:author="Unknown Author" w:date="2021-09-03T11:42:40Z">
        <w:r>
          <w:rPr>
            <w:rFonts w:eastAsia="Times New Roman"/>
            <w:b/>
          </w:rPr>
          <w:t>Storage Method:</w:t>
        </w:r>
      </w:ins>
    </w:p>
    <w:p>
      <w:pPr>
        <w:pStyle w:val="LOnormal1"/>
        <w:rPr>
          <w:rFonts w:eastAsia="Times New Roman"/>
          <w:ins w:id="464" w:author="Unknown Author" w:date="2021-09-03T11:42:40Z"/>
        </w:rPr>
      </w:pPr>
      <w:ins w:id="460" w:author="Unknown Author" w:date="2021-09-03T11:42:40Z">
        <w:r>
          <w:rPr>
            <w:rFonts w:eastAsia="Times New Roman"/>
          </w:rPr>
          <w:t>{d.camp.has_fuel_stored_in_bulk} Bulk</w:t>
        </w:r>
      </w:ins>
      <w:ins w:id="461" w:author="Unknown Author" w:date="2021-09-03T11:42:40Z">
        <w:r>
          <w:rPr>
            <w:rFonts w:eastAsia="Times New Roman"/>
            <w:b/>
            <w:color w:val="00FF00"/>
          </w:rPr>
          <w:t xml:space="preserve">{d.edited_fields.camp.has_fuel_stored_in_bulk:ifEQ(true):showBegin} </w:t>
        </w:r>
      </w:ins>
      <w:ins w:id="462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63" w:author="Unknown Author" w:date="2021-09-03T11:42:40Z">
        <w:r>
          <w:rPr>
            <w:rFonts w:eastAsia="Times New Roman"/>
            <w:b/>
            <w:color w:val="00FF00"/>
          </w:rPr>
          <w:t xml:space="preserve"> {d.edited_fields.camp.has_fuel_stored_in_bulk:showEnd}</w:t>
        </w:r>
      </w:ins>
    </w:p>
    <w:p>
      <w:pPr>
        <w:pStyle w:val="LOnormal1"/>
        <w:rPr>
          <w:rFonts w:eastAsia="Times New Roman"/>
          <w:b/>
          <w:b/>
          <w:color w:val="00FF00"/>
          <w:ins w:id="469" w:author="Unknown Author" w:date="2021-09-03T11:42:40Z"/>
        </w:rPr>
      </w:pPr>
      <w:ins w:id="465" w:author="Unknown Author" w:date="2021-09-03T11:42:40Z">
        <w:r>
          <w:rPr>
            <w:rFonts w:eastAsia="Times New Roman"/>
          </w:rPr>
          <w:t>{d.camp.has_fuel_stored_in_barrels} Barrel</w:t>
        </w:r>
      </w:ins>
      <w:ins w:id="466" w:author="Unknown Author" w:date="2021-09-03T11:42:40Z">
        <w:r>
          <w:rPr>
            <w:rFonts w:eastAsia="Times New Roman"/>
            <w:b/>
            <w:color w:val="00FF00"/>
          </w:rPr>
          <w:t xml:space="preserve">{d.edited_fields.camp.has_fuel_stored_in_barrels:ifEQ(true):showBegin} </w:t>
        </w:r>
      </w:ins>
      <w:ins w:id="467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68" w:author="Unknown Author" w:date="2021-09-03T11:42:40Z">
        <w:r>
          <w:rPr>
            <w:rFonts w:eastAsia="Times New Roman"/>
            <w:b/>
            <w:color w:val="00FF00"/>
          </w:rPr>
          <w:t xml:space="preserve"> {d.edited_fields.camp.has_fuel_stored_in_barrels:showEnd}</w:t>
        </w:r>
      </w:ins>
    </w:p>
    <w:p>
      <w:pPr>
        <w:pStyle w:val="Heading3"/>
        <w:rPr>
          <w:rFonts w:eastAsia="Times New Roman"/>
          <w:ins w:id="471" w:author="Unknown Author" w:date="2021-09-03T11:42:40Z"/>
        </w:rPr>
      </w:pPr>
      <w:ins w:id="470" w:author="Unknown Author" w:date="2021-09-03T11:42:40Z">
        <w:bookmarkStart w:id="12" w:name="_eqto7pqfbv0v1"/>
        <w:bookmarkEnd w:id="12"/>
        <w:r>
          <w:rPr>
            <w:rFonts w:eastAsia="Times New Roman"/>
          </w:rPr>
          <w:t>Reclamation Program</w:t>
        </w:r>
      </w:ins>
    </w:p>
    <w:p>
      <w:pPr>
        <w:pStyle w:val="LOnormal1"/>
        <w:rPr>
          <w:rFonts w:eastAsia="Times New Roman"/>
          <w:ins w:id="476" w:author="Unknown Author" w:date="2021-09-03T11:42:40Z"/>
          <w:b/>
          <w:b/>
        </w:rPr>
      </w:pPr>
      <w:ins w:id="472" w:author="Unknown Author" w:date="2021-09-03T11:42:40Z">
        <w:r>
          <w:rPr>
            <w:rFonts w:eastAsia="Times New Roman"/>
            <w:b/>
          </w:rPr>
          <w:t>Proposed reclamation and timing for this specific activity:</w:t>
        </w:r>
      </w:ins>
      <w:ins w:id="473" w:author="Unknown Author" w:date="2021-09-03T11:42:40Z">
        <w:r>
          <w:rPr>
            <w:rFonts w:eastAsia="Times New Roman"/>
            <w:b/>
            <w:color w:val="00FF00"/>
          </w:rPr>
          <w:t xml:space="preserve">{d.edited_fields.camp.reclamation_description:ifEQ(true):showBegin} </w:t>
        </w:r>
      </w:ins>
      <w:ins w:id="474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75" w:author="Unknown Author" w:date="2021-09-03T11:42:40Z">
        <w:r>
          <w:rPr>
            <w:rFonts w:eastAsia="Times New Roman"/>
            <w:b/>
            <w:color w:val="00FF00"/>
          </w:rPr>
          <w:t xml:space="preserve"> {d.edited_fields.camp.reclamation_description:showEnd}</w:t>
        </w:r>
      </w:ins>
    </w:p>
    <w:p>
      <w:pPr>
        <w:pStyle w:val="LOnormal1"/>
        <w:rPr>
          <w:rFonts w:eastAsia="Times New Roman"/>
          <w:ins w:id="478" w:author="Unknown Author" w:date="2021-09-03T11:42:40Z"/>
        </w:rPr>
      </w:pPr>
      <w:ins w:id="477" w:author="Unknown Author" w:date="2021-09-03T11:42:40Z">
        <w:r>
          <w:rPr>
            <w:rFonts w:eastAsia="Times New Roman"/>
          </w:rPr>
          <w:t>{d.camp.reclamation_description}</w:t>
        </w:r>
      </w:ins>
    </w:p>
    <w:p>
      <w:pPr>
        <w:pStyle w:val="LOnormal1"/>
        <w:rPr>
          <w:rFonts w:eastAsia="Times New Roman"/>
          <w:ins w:id="483" w:author="Unknown Author" w:date="2021-09-03T11:42:40Z"/>
          <w:b/>
          <w:b/>
        </w:rPr>
      </w:pPr>
      <w:ins w:id="479" w:author="Unknown Author" w:date="2021-09-03T11:42:40Z">
        <w:r>
          <w:rPr>
            <w:rFonts w:eastAsia="Times New Roman"/>
            <w:b/>
          </w:rPr>
          <w:t>Estimated Cost of reclamation activities described above:</w:t>
        </w:r>
      </w:ins>
      <w:ins w:id="480" w:author="Unknown Author" w:date="2021-09-03T11:42:40Z">
        <w:r>
          <w:rPr>
            <w:rFonts w:eastAsia="Times New Roman"/>
            <w:b/>
            <w:color w:val="00FF00"/>
          </w:rPr>
          <w:t xml:space="preserve">{d.edited_fields.camp.reclamation_cost:ifEQ(true):showBegin} </w:t>
        </w:r>
      </w:ins>
      <w:ins w:id="481" w:author="Unknown Author" w:date="2021-09-03T11:42:40Z">
        <w:r>
          <w:rPr>
            <w:rFonts w:eastAsia="Times New Roman"/>
            <w:b/>
            <w:color w:val="234075"/>
          </w:rPr>
          <w:t>[EDITED]</w:t>
        </w:r>
      </w:ins>
      <w:ins w:id="482" w:author="Unknown Author" w:date="2021-09-03T11:42:40Z">
        <w:r>
          <w:rPr>
            <w:rFonts w:eastAsia="Times New Roman"/>
            <w:b/>
            <w:color w:val="00FF00"/>
          </w:rPr>
          <w:t xml:space="preserve"> {d.edited_fields.camp.reclamation_cost:showEnd}</w:t>
        </w:r>
      </w:ins>
    </w:p>
    <w:p>
      <w:pPr>
        <w:pStyle w:val="LOnormal1"/>
        <w:rPr>
          <w:rFonts w:eastAsia="Times New Roman"/>
          <w:ins w:id="485" w:author="Unknown Author" w:date="2021-09-03T11:42:40Z"/>
        </w:rPr>
      </w:pPr>
      <w:ins w:id="484" w:author="Unknown Author" w:date="2021-09-03T11:42:40Z">
        <w:r>
          <w:rPr>
            <w:rFonts w:eastAsia="Times New Roman"/>
          </w:rPr>
          <w:t>{d.camp.reclamation_cost}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487" w:author="Unknown Author" w:date="2021-09-03T11:42:40Z"/>
          <w:u w:val="single"/>
        </w:rPr>
      </w:pPr>
      <w:ins w:id="486" w:author="Unknown Author" w:date="2021-09-03T11:42:40Z">
        <w:r>
          <w:rPr>
            <w:b/>
            <w:bCs/>
            <w:i/>
            <w:iCs/>
            <w:color w:val="F79646" w:themeColor="accent6"/>
            <w:u w:val="single"/>
          </w:rPr>
          <w:t>{d.render.camp:showEnd}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488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490" w:author="Unknown Author" w:date="2021-07-28T08:49:01Z"/>
              </w:rPr>
            </w:pPr>
            <w:del w:id="489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3" w:name="_xdf1b5ww0m84"/>
      <w:bookmarkEnd w:id="13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491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4" w:name="_4vppuwk6awzd"/>
      <w:bookmarkStart w:id="15" w:name="_sykwrulx1oob"/>
      <w:bookmarkEnd w:id="14"/>
      <w:bookmarkEnd w:id="1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492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493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  <w:del w:id="498" w:author="Unknown Author" w:date="2021-09-03T11:44:54Z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</w:t>
      </w:r>
      <w:del w:id="494" w:author="Unknown Author" w:date="2021-09-03T11:45:03Z">
        <w:r>
          <w:rPr>
            <w:b/>
            <w:bCs/>
            <w:i/>
            <w:iCs/>
            <w:color w:val="F79646" w:themeColor="accent6"/>
            <w:u w:val="single"/>
          </w:rPr>
          <w:delText>n</w:delText>
        </w:r>
      </w:del>
      <w:del w:id="495" w:author="Unknown Author" w:date="2021-09-03T11:44:58Z">
        <w:r>
          <w:rPr>
            <w:b/>
            <w:bCs/>
            <w:i/>
            <w:iCs/>
            <w:color w:val="F79646" w:themeColor="accent6"/>
            <w:u w:val="single"/>
          </w:rPr>
          <w:delText>d</w:delText>
        </w:r>
      </w:del>
      <w:ins w:id="496" w:author="Unknown Author" w:date="2021-09-03T11:45:00Z">
        <w:r>
          <w:rPr>
            <w:b/>
            <w:bCs/>
            <w:i/>
            <w:iCs/>
            <w:color w:val="F79646" w:themeColor="accent6"/>
            <w:u w:val="single"/>
          </w:rPr>
          <w:t>nd}</w:t>
        </w:r>
      </w:ins>
      <w:del w:id="497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  <w:delText>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00" w:author="Unknown Author" w:date="2021-09-03T11:44:54Z"/>
        </w:rPr>
      </w:pPr>
      <w:del w:id="499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  <w:delText>{d.render.blasting_operation:ifEQ(true):showBegin}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02" w:author="Unknown Author" w:date="2021-09-03T11:44:54Z"/>
        </w:rPr>
      </w:pPr>
      <w:del w:id="501" w:author="Unknown Author" w:date="2021-09-03T11:44:54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delText>Blasting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16" w:author="Unknown Author" w:date="2021-09-03T11:44:54Z"/>
        </w:rPr>
      </w:pPr>
      <w:del w:id="503" w:author="Unknown Author" w:date="2021-09-03T11:44:54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delText>Activities where blasting will occur</w:delText>
        </w:r>
      </w:del>
      <w:del w:id="504" w:author="Unknown Author" w:date="2021-09-03T11:44:54Z">
        <w:r>
          <w:rPr/>
          <w:br/>
        </w:r>
      </w:del>
      <w:del w:id="505" w:author="Unknown Author" w:date="2021-09-03T11:44:5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The activities to which blasting is related:</w:delText>
        </w:r>
      </w:del>
      <w:del w:id="506" w:author="Unknown Author" w:date="2021-09-03T11:44:54Z">
        <w:r>
          <w:rPr/>
          <w:br/>
        </w:r>
      </w:del>
      <w:del w:id="507" w:author="Unknown Author" w:date="2021-09-03T11:44:54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delText xml:space="preserve">{d.blasting_operation.show_access_roads} </w:delText>
        </w:r>
      </w:del>
      <w:del w:id="508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delText>Access roads, trails, heli pads, air strips and boat ramps</w:delText>
        </w:r>
      </w:del>
      <w:del w:id="509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>{d.edited_fields.blasting_operation.</w:delText>
        </w:r>
      </w:del>
      <w:del w:id="510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>show_access_roads</w:delText>
        </w:r>
      </w:del>
      <w:del w:id="511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 xml:space="preserve">:ifEQ(true):showBegin} </w:delText>
        </w:r>
      </w:del>
      <w:del w:id="512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delText>[EDITED]</w:delText>
        </w:r>
      </w:del>
      <w:del w:id="513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 xml:space="preserve"> {d.edited_fields.blasting_operation.</w:delText>
        </w:r>
      </w:del>
      <w:del w:id="514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>show_access_roads</w:delText>
        </w:r>
      </w:del>
      <w:del w:id="515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27" w:author="Unknown Author" w:date="2021-09-03T11:44:54Z"/>
        </w:rPr>
      </w:pPr>
      <w:del w:id="517" w:author="Unknown Author" w:date="2021-09-03T11:44:54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delText>{d.blasting_operation.show_camps}</w:delText>
        </w:r>
      </w:del>
      <w:del w:id="518" w:author="Unknown Author" w:date="2021-09-03T11:44:54Z">
        <w:r>
          <w:rPr>
            <w:b/>
            <w:bCs/>
            <w:caps w:val="false"/>
            <w:smallCaps w:val="false"/>
            <w:color w:val="202124"/>
            <w:spacing w:val="0"/>
          </w:rPr>
          <w:delText xml:space="preserve"> </w:delText>
        </w:r>
      </w:del>
      <w:del w:id="519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Camps, Bldgs, Staging Areas and/or Fuel / Lubricants Storage</w:delText>
        </w:r>
      </w:del>
      <w:del w:id="520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>{d.edited_fields.blasting_operation.</w:delText>
        </w:r>
      </w:del>
      <w:del w:id="521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>show_camps</w:delText>
        </w:r>
      </w:del>
      <w:del w:id="522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 xml:space="preserve">:ifEQ(true):showBegin} </w:delText>
        </w:r>
      </w:del>
      <w:del w:id="523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delText>[EDITED]</w:delText>
        </w:r>
      </w:del>
      <w:del w:id="524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 xml:space="preserve"> {d.edited_fields.blasting_operation.</w:delText>
        </w:r>
      </w:del>
      <w:del w:id="525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>show_camps</w:delText>
        </w:r>
      </w:del>
      <w:del w:id="526" w:author="Unknown Author" w:date="2021-09-03T11:44:54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33" w:author="Unknown Author" w:date="2021-09-03T11:44:54Z"/>
        </w:rPr>
      </w:pPr>
      <w:del w:id="528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{d.blasting_operation.show_surface_drilling} </w:delText>
        </w:r>
      </w:del>
      <w:del w:id="529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Exploration Surface Drilling</w:delText>
        </w:r>
      </w:del>
      <w:del w:id="530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{d.edited_fields.blasting_operation.show_surface_drilling:ifEQ(true):showBegin} </w:delText>
        </w:r>
      </w:del>
      <w:del w:id="531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32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{d.edited_fields.blasting_operation.show_surface_drilling:showEnd}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39" w:author="Unknown Author" w:date="2021-09-03T11:44:54Z"/>
        </w:rPr>
      </w:pPr>
      <w:del w:id="534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{d.blasting_operation.show_mech_trench} </w:delText>
        </w:r>
      </w:del>
      <w:del w:id="535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Mechanical Trenching / Test Pits</w:delText>
        </w:r>
      </w:del>
      <w:del w:id="536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{d.edited_fields.blasting_operation.show_mech_trench:ifEQ(true):showBegin} </w:delText>
        </w:r>
      </w:del>
      <w:del w:id="537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38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{d.edited_fields.blasting_operation.show_mech_trench:showEnd}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46" w:author="Unknown Author" w:date="2021-09-03T11:44:54Z"/>
        </w:rPr>
      </w:pPr>
      <w:del w:id="540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{d.blasting_operation.show_seismic}</w:delText>
        </w:r>
      </w:del>
      <w:del w:id="541" w:author="Unknown Author" w:date="2021-09-03T11:44:54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542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Seismic</w:delText>
        </w:r>
      </w:del>
      <w:del w:id="543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{d.edited_fields.blasting_operation.show_seismic:ifEQ(true):showBegin} </w:delText>
        </w:r>
      </w:del>
      <w:del w:id="544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45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{d.edited_fields.blasting_operation.show_seismic:showEnd}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53" w:author="Unknown Author" w:date="2021-09-03T11:44:54Z"/>
        </w:rPr>
      </w:pPr>
      <w:del w:id="547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{d.blasting_operation.show_bulk}</w:delText>
        </w:r>
      </w:del>
      <w:del w:id="548" w:author="Unknown Author" w:date="2021-09-03T11:44:54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549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Surace bulk Sample</w:delText>
        </w:r>
      </w:del>
      <w:del w:id="550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{d.edited_fields.blasting_operation.show_bulk:ifEQ(true):showBegin} </w:delText>
        </w:r>
      </w:del>
      <w:del w:id="551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52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{d.edited_fields.blasting_operation.show_bulk:showEnd}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64" w:author="Unknown Author" w:date="2021-09-03T11:44:54Z"/>
        </w:rPr>
      </w:pPr>
      <w:del w:id="554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</w:delText>
        </w:r>
      </w:del>
      <w:del w:id="555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underground</w:delText>
        </w:r>
      </w:del>
      <w:del w:id="556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_</w:delText>
        </w:r>
      </w:del>
      <w:del w:id="557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exploration</w:delText>
        </w:r>
      </w:del>
      <w:del w:id="558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}</w:delText>
        </w:r>
      </w:del>
      <w:del w:id="559" w:author="Unknown Author" w:date="2021-09-03T11:44:54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560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Undergound Exploration including Underground Bulk Sampling</w:delText>
        </w:r>
      </w:del>
      <w:del w:id="561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{d.edited_fields.blasting_operation.show_underground_exploration:ifEQ(true):showBegin} </w:delText>
        </w:r>
      </w:del>
      <w:del w:id="562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63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{d.edited_fields.blasting_operation.show_underground_exploration:showEnd}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71" w:author="Unknown Author" w:date="2021-09-03T11:44:54Z"/>
        </w:rPr>
      </w:pPr>
      <w:del w:id="565" w:author="Unknown Author" w:date="2021-09-03T11:44:54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{d.blasting_operation.show_sand_gravel_quarry}</w:delText>
        </w:r>
      </w:del>
      <w:del w:id="566" w:author="Unknown Author" w:date="2021-09-03T11:44:54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567" w:author="Unknown Author" w:date="2021-09-03T11:44:54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Sand &amp; Gravel / Quarry Operations</w:delText>
        </w:r>
      </w:del>
      <w:del w:id="568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{d.edited_fields.blasting_operation.show_sand_gravel_quarry:ifEQ(true):showBegin} </w:delText>
        </w:r>
      </w:del>
      <w:del w:id="569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570" w:author="Unknown Author" w:date="2021-09-03T11:44:54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{d.edited_fields.blasting_operation.show_sand_gravel_quarry:showEnd}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73" w:author="Unknown Author" w:date="2021-09-03T11:44:54Z"/>
        </w:rPr>
      </w:pPr>
      <w:del w:id="572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75" w:author="Unknown Author" w:date="2021-09-03T11:44:54Z"/>
        </w:rPr>
      </w:pPr>
      <w:del w:id="574" w:author="Unknown Author" w:date="2021-09-03T11:44:54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lang w:val="en" w:eastAsia="zh-CN" w:bidi="hi-IN"/>
          </w:rPr>
          <w:delText>On-Site Storage Explosives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80" w:author="Unknown Author" w:date="2021-09-03T11:44:54Z"/>
        </w:rPr>
      </w:pPr>
      <w:del w:id="576" w:author="Unknown Author" w:date="2021-09-03T11:44:54Z">
        <w:r>
          <w:rPr>
            <w:rFonts w:eastAsia="Times New Roman"/>
            <w:b/>
          </w:rPr>
          <w:delText>Are you proposing to store explosives on site?</w:delText>
        </w:r>
      </w:del>
      <w:del w:id="577" w:author="Unknown Author" w:date="2021-09-03T11:44:54Z">
        <w:r>
          <w:rPr>
            <w:rFonts w:eastAsia="Times New Roman"/>
            <w:b/>
            <w:color w:val="00FF00"/>
          </w:rPr>
          <w:delText xml:space="preserve">{d.edited_fields.blasting_operation.has_storage_explosive_on_site:ifEQ(true):showBegin} </w:delText>
        </w:r>
      </w:del>
      <w:del w:id="578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579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{d.edited_fields.blasting_operation.has_storage_explosive_on_site:showEnd}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91" w:author="Unknown Author" w:date="2021-09-03T11:44:54Z"/>
        </w:rPr>
      </w:pPr>
      <w:del w:id="581" w:author="Unknown Author" w:date="2021-09-03T11:44:54Z">
        <w:r>
          <w:rPr>
            <w:rFonts w:eastAsia="Times New Roman"/>
          </w:rPr>
          <w:delText>{d.blasting_operation.has_storage_explosive_on_site}</w:delText>
        </w:r>
      </w:del>
      <w:del w:id="582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</w:delText>
        </w:r>
      </w:del>
      <w:del w:id="583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584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:ifEQ(</w:delText>
        </w:r>
      </w:del>
      <w:del w:id="585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No</w:delText>
        </w:r>
      </w:del>
      <w:del w:id="586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):showBegin}</w:delText>
          <w:br/>
        </w:r>
      </w:del>
      <w:del w:id="587" w:author="Unknown Author" w:date="2021-09-03T11:44:5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 xml:space="preserve">Describe how the explosives will get to site: </w:delText>
        </w:r>
      </w:del>
      <w:del w:id="588" w:author="Unknown Author" w:date="2021-09-03T11:44:54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 xml:space="preserve">{d.edited_fields.blasting_operation.describe_explosives_to_site:ifEQ(true):showBegin} </w:delText>
        </w:r>
      </w:del>
      <w:del w:id="589" w:author="Unknown Author" w:date="2021-09-03T11:44:54Z">
        <w:r>
          <w:rPr>
            <w:rFonts w:eastAsia="Times New Roman" w:cs="Arial"/>
            <w:b/>
            <w:color w:val="234075"/>
            <w:kern w:val="0"/>
            <w:sz w:val="22"/>
            <w:szCs w:val="22"/>
            <w:lang w:val="en" w:eastAsia="zh-CN" w:bidi="hi-IN"/>
          </w:rPr>
          <w:delText>[EDITED]</w:delText>
        </w:r>
      </w:del>
      <w:del w:id="590" w:author="Unknown Author" w:date="2021-09-03T11:44:54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 xml:space="preserve"> {d.edited_fields.blasting_operation.describe_explosives_to_site:showEnd}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598" w:author="Unknown Author" w:date="2021-09-03T11:44:54Z"/>
        </w:rPr>
      </w:pPr>
      <w:del w:id="592" w:author="Unknown Author" w:date="2021-09-03T11:44:54Z">
        <w:r>
          <w:rPr>
            <w:rFonts w:eastAsia="Times New Roman" w:cs="Arial"/>
            <w:b w:val="false"/>
            <w:bCs w:val="false"/>
            <w:color w:val="auto"/>
            <w:kern w:val="0"/>
            <w:sz w:val="22"/>
            <w:szCs w:val="22"/>
            <w:lang w:val="en" w:eastAsia="zh-CN" w:bidi="hi-IN"/>
          </w:rPr>
          <w:delText>{d.blasting_operation.describe_explosives_to_site}</w:delText>
        </w:r>
      </w:del>
      <w:del w:id="593" w:author="Unknown Author" w:date="2021-09-03T11:44:54Z">
        <w:r>
          <w:rPr>
            <w:rFonts w:eastAsia="Times New Roman" w:cs="Arial"/>
            <w:b/>
            <w:bCs w:val="false"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{d.blasting_operation.has_storage_explosive_on_site:showEnd}</w:delText>
        </w:r>
      </w:del>
      <w:del w:id="594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</w:delText>
        </w:r>
      </w:del>
      <w:del w:id="595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596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:ifEQ(Yes):showBegin}</w:delText>
          <w:br/>
        </w:r>
      </w:del>
      <w:del w:id="597" w:author="Unknown Author" w:date="2021-09-03T11:44:54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en" w:eastAsia="zh-CN" w:bidi="hi-IN"/>
          </w:rPr>
          <w:delText>Explosives Magazine Storage and Use Permit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03" w:author="Unknown Author" w:date="2021-09-03T11:44:54Z"/>
        </w:rPr>
      </w:pPr>
      <w:del w:id="599" w:author="Unknown Author" w:date="2021-09-03T11:44:54Z">
        <w:r>
          <w:rPr>
            <w:rFonts w:eastAsia="Times New Roman"/>
            <w:b/>
          </w:rPr>
          <w:delText>Has a BC Explosives Magazine Storage and Use Permit for mining purpose been issued?</w:delText>
        </w:r>
      </w:del>
      <w:del w:id="600" w:author="Unknown Author" w:date="2021-09-03T11:44:54Z">
        <w:r>
          <w:rPr>
            <w:rFonts w:eastAsia="Times New Roman"/>
            <w:b/>
            <w:color w:val="00FF00"/>
          </w:rPr>
          <w:delText xml:space="preserve">{d.edited_fields.blasting_operation.explosive_permit_issued:ifEQ(true):showBegin} </w:delText>
        </w:r>
      </w:del>
      <w:del w:id="601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602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{d.edited_fields.blasting_operation.explosive_permit_issued:showEnd}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08" w:author="Unknown Author" w:date="2021-09-03T11:44:54Z"/>
        </w:rPr>
      </w:pPr>
      <w:del w:id="604" w:author="Unknown Author" w:date="2021-09-03T11:44:54Z">
        <w:r>
          <w:rPr>
            <w:rFonts w:eastAsia="Times New Roman"/>
          </w:rPr>
          <w:delText>{d.blasting_operation.explosive_permit_issued}</w:delText>
        </w:r>
      </w:del>
      <w:del w:id="605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</w:delText>
        </w:r>
      </w:del>
      <w:del w:id="606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blasting_operation.explosive_permit_issued</w:delText>
        </w:r>
      </w:del>
      <w:del w:id="607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:ifEQ(Yes):showBegin}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13" w:author="Unknown Author" w:date="2021-09-03T11:44:54Z"/>
        </w:rPr>
      </w:pPr>
      <w:del w:id="609" w:author="Unknown Author" w:date="2021-09-03T11:44:54Z">
        <w:r>
          <w:rPr>
            <w:rFonts w:eastAsia="Times New Roman"/>
            <w:b/>
          </w:rPr>
          <w:delText>Expiry Date</w:delText>
        </w:r>
      </w:del>
      <w:del w:id="610" w:author="Unknown Author" w:date="2021-09-03T11:44:54Z">
        <w:r>
          <w:rPr>
            <w:rFonts w:eastAsia="Times New Roman"/>
            <w:b/>
            <w:color w:val="00FF00"/>
          </w:rPr>
          <w:delText xml:space="preserve">{d.edited_fields.blasting_operation.explosive_permit_expiry_date:ifEQ(true):showBegin} </w:delText>
        </w:r>
      </w:del>
      <w:del w:id="611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612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{d.edited_fields.blasting_operation.explosive_permit_expiry_date:showEnd}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15" w:author="Unknown Author" w:date="2021-09-03T11:44:54Z"/>
        </w:rPr>
      </w:pPr>
      <w:del w:id="614" w:author="Unknown Author" w:date="2021-09-03T11:44:54Z">
        <w:r>
          <w:rPr>
            <w:rFonts w:eastAsia="Times New Roman"/>
          </w:rPr>
          <w:delText>{d.blasting_operation.explosive_permit_expiry_date}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20" w:author="Unknown Author" w:date="2021-09-03T11:44:54Z"/>
        </w:rPr>
      </w:pPr>
      <w:del w:id="616" w:author="Unknown Author" w:date="2021-09-03T11:44:54Z">
        <w:r>
          <w:rPr>
            <w:rFonts w:eastAsia="Times New Roman"/>
            <w:b/>
          </w:rPr>
          <w:delText>Permit Number</w:delText>
        </w:r>
      </w:del>
      <w:del w:id="617" w:author="Unknown Author" w:date="2021-09-03T11:44:54Z">
        <w:r>
          <w:rPr>
            <w:rFonts w:eastAsia="Times New Roman"/>
            <w:b/>
            <w:color w:val="00FF00"/>
          </w:rPr>
          <w:delText xml:space="preserve">{d.edited_fields.blasting_operation.explosive_permit_number:ifEQ(true):showBegin} </w:delText>
        </w:r>
      </w:del>
      <w:del w:id="618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619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{d.edited_fields.blasting_operation.explosive_permit_number:showEnd}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27" w:author="Unknown Author" w:date="2021-09-03T11:44:54Z"/>
        </w:rPr>
      </w:pPr>
      <w:del w:id="621" w:author="Unknown Author" w:date="2021-09-03T11:44:54Z">
        <w:r>
          <w:rPr>
            <w:rFonts w:eastAsia="Times New Roman"/>
          </w:rPr>
          <w:delText>{d.blasting_operation.explosive_permit_number}</w:delText>
        </w:r>
      </w:del>
      <w:del w:id="622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</w:delText>
        </w:r>
      </w:del>
      <w:del w:id="623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 xml:space="preserve">blasting_operation.explosive_permit_issued </w:delText>
        </w:r>
      </w:del>
      <w:del w:id="624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:showEnd}{d.</w:delText>
        </w:r>
      </w:del>
      <w:del w:id="625" w:author="Unknown Author" w:date="2021-09-03T11:44:54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626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29" w:author="Unknown Author" w:date="2021-09-03T11:44:54Z"/>
        </w:rPr>
      </w:pPr>
      <w:del w:id="628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  <w:delText>{d.render.blasting_operation:showEnd}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631" w:author="Unknown Author" w:date="2021-09-03T11:44:54Z"/>
        </w:rPr>
      </w:pPr>
      <w:del w:id="630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  <w:delText>{d.render.camp:ifEQ(true):showBegin}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</w:rPr>
      </w:pPr>
      <w:del w:id="632" w:author="Unknown Author" w:date="2021-09-03T11:44:54Z">
        <w:r>
          <w:rPr/>
          <w:delText>Camps, Buildings, Staging Areas, Fuel/Lubricant Storage</w:delText>
          <w:br/>
        </w:r>
      </w:del>
      <w:del w:id="633" w:author="Unknown Author" w:date="2021-09-03T11:44:54Z">
        <w:r>
          <w:rPr>
            <w:rFonts w:eastAsia="Times New Roman"/>
            <w:color w:val="434343"/>
            <w:sz w:val="28"/>
            <w:szCs w:val="28"/>
          </w:rPr>
          <w:delText>Camps</w:delText>
        </w:r>
      </w:del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4" w:author="Unknown Author" w:date="2021-09-03T11:44:54Z">
              <w:r>
                <w:rPr>
                  <w:bCs w:val="false"/>
                  <w:iCs w:val="false"/>
                  <w:szCs w:val="24"/>
                </w:rPr>
                <w:delText>Name</w:delText>
              </w:r>
            </w:del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5" w:author="Unknown Author" w:date="2021-09-03T11:44:54Z">
              <w:r>
                <w:rPr/>
                <w:delText>People in Camps</w:delText>
              </w:r>
            </w:del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6" w:author="Unknown Author" w:date="2021-09-03T11:44:54Z">
              <w:r>
                <w:rPr/>
                <w:delText>Number of Structures</w:delText>
              </w:r>
            </w:del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7" w:author="Unknown Author" w:date="2021-09-03T11:44:54Z">
              <w:r>
                <w:rPr/>
                <w:delText>Quantity of Water</w:delText>
              </w:r>
            </w:del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8" w:author="Unknown Author" w:date="2021-09-03T11:44:54Z">
              <w:r>
                <w:rPr>
                  <w:bCs w:val="false"/>
                  <w:iCs w:val="false"/>
                  <w:szCs w:val="24"/>
                </w:rPr>
                <w:delText>Disturbed Area (ha)</w:delText>
              </w:r>
            </w:del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39" w:author="Unknown Author" w:date="2021-09-03T11:44:54Z">
              <w:r>
                <w:rPr>
                  <w:bCs w:val="false"/>
                  <w:iCs w:val="false"/>
                  <w:szCs w:val="24"/>
                </w:rPr>
                <w:delText>Timber Volume (m</w:delText>
              </w:r>
            </w:del>
            <w:del w:id="640" w:author="Unknown Author" w:date="2021-09-03T11:44:54Z">
              <w:r>
                <w:rPr>
                  <w:bCs w:val="false"/>
                  <w:iCs w:val="false"/>
                  <w:szCs w:val="24"/>
                  <w:vertAlign w:val="superscript"/>
                </w:rPr>
                <w:delText>3</w:delText>
              </w:r>
            </w:del>
            <w:del w:id="641" w:author="Unknown Author" w:date="2021-09-03T11:44:54Z">
              <w:r>
                <w:rPr>
                  <w:bCs w:val="false"/>
                  <w:iCs w:val="false"/>
                  <w:szCs w:val="24"/>
                </w:rPr>
                <w:delText>)</w:delText>
              </w:r>
            </w:del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43" w:author="Unknown Author" w:date="2021-09-03T11:44:54Z"/>
              </w:rPr>
            </w:pPr>
            <w:del w:id="642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{d.camp.details[i].activity_type_description}</w:delText>
                <w:br/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48" w:author="Unknown Author" w:date="2021-09-03T11:44:54Z"/>
              </w:rPr>
            </w:pPr>
            <w:del w:id="644" w:author="Unknown Author" w:date="2021-09-03T11:44:54Z">
              <w:r>
                <w:rPr>
                  <w:b/>
                  <w:bCs/>
                  <w:iCs w:val="false"/>
                  <w:szCs w:val="24"/>
                </w:rPr>
                <w:delText>Description of Structures:</w:delText>
              </w:r>
            </w:del>
            <w:del w:id="645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</w:delText>
              </w:r>
            </w:del>
            <w:del w:id="646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description_of_structures</w:delText>
              </w:r>
            </w:del>
            <w:del w:id="647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53" w:author="Unknown Author" w:date="2021-09-03T11:44:54Z"/>
              </w:rPr>
            </w:pPr>
            <w:del w:id="649" w:author="Unknown Author" w:date="2021-09-03T11:44:54Z">
              <w:r>
                <w:rPr>
                  <w:b/>
                  <w:bCs/>
                </w:rPr>
                <w:delText>Waste Disposal:</w:delText>
              </w:r>
            </w:del>
            <w:del w:id="650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{d.camp.details[i].</w:delText>
              </w:r>
            </w:del>
            <w:del w:id="651" w:author="Unknown Author" w:date="2021-09-03T11:44:54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waste_disposal</w:delText>
              </w:r>
            </w:del>
            <w:del w:id="652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58" w:author="Unknown Author" w:date="2021-09-03T11:44:54Z"/>
              </w:rPr>
            </w:pPr>
            <w:del w:id="654" w:author="Unknown Author" w:date="2021-09-03T11:44:54Z">
              <w:r>
                <w:rPr>
                  <w:b/>
                  <w:bCs/>
                </w:rPr>
                <w:delText>Sanitary Facilities:</w:delText>
              </w:r>
            </w:del>
            <w:del w:id="655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{d.camp.details[i].</w:delText>
              </w:r>
            </w:del>
            <w:del w:id="656" w:author="Unknown Author" w:date="2021-09-03T11:44:54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sanitary_facilities</w:delText>
              </w:r>
            </w:del>
            <w:del w:id="657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59" w:author="Unknown Author" w:date="2021-09-03T11:44:54Z">
              <w:r>
                <w:rPr>
                  <w:b/>
                  <w:bCs/>
                  <w:iCs w:val="false"/>
                  <w:szCs w:val="24"/>
                </w:rPr>
                <w:delText>Water Supply:</w:delText>
              </w:r>
            </w:del>
            <w:del w:id="660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</w:delText>
              </w:r>
            </w:del>
            <w:del w:id="661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water_supply</w:delText>
              </w:r>
            </w:del>
            <w:del w:id="662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63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{d.camp.details[i].number_</w:delText>
              </w:r>
            </w:del>
            <w:del w:id="664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people</w:delText>
              </w:r>
            </w:del>
            <w:del w:id="665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66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{d.camp.details[i].number_structures}</w:delText>
              </w:r>
            </w:del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67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</w:delText>
              </w:r>
            </w:del>
            <w:del w:id="668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quantity</w:delText>
              </w:r>
            </w:del>
            <w:del w:id="669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70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{d.camp.details[i].disturbed_area}</w:delText>
              </w:r>
            </w:del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71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{d.camp.details[i].timber_volume}</w:delText>
              </w:r>
            </w:del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73" w:author="Unknown Author" w:date="2021-09-03T11:44:54Z"/>
              </w:rPr>
            </w:pPr>
            <w:del w:id="672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{d.camp.details[i+1].activity_type_description}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75" w:author="Unknown Author" w:date="2021-09-03T11:44:54Z"/>
              </w:rPr>
            </w:pPr>
            <w:del w:id="674" w:author="Unknown Author" w:date="2021-09-03T11:44:54Z">
              <w:r>
                <w:rPr>
                  <w:b/>
                  <w:bCs/>
                  <w:i/>
                  <w:iCs/>
                  <w:color w:val="F79646" w:themeColor="accent6"/>
                  <w:u w:val="single"/>
                </w:rPr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80" w:author="Unknown Author" w:date="2021-09-03T11:44:54Z"/>
              </w:rPr>
            </w:pPr>
            <w:del w:id="676" w:author="Unknown Author" w:date="2021-09-03T11:44:54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delText>Description of Structures:</w:delText>
              </w:r>
            </w:del>
            <w:del w:id="677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{d.camp.details[i+1].</w:delText>
              </w:r>
            </w:del>
            <w:del w:id="678" w:author="Unknown Author" w:date="2021-09-03T11:44:54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description_of_structures</w:delText>
              </w:r>
            </w:del>
            <w:del w:id="679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85" w:author="Unknown Author" w:date="2021-09-03T11:44:54Z"/>
              </w:rPr>
            </w:pPr>
            <w:del w:id="681" w:author="Unknown Author" w:date="2021-09-03T11:44:54Z">
              <w:r>
                <w:rPr>
                  <w:b/>
                  <w:bCs/>
                </w:rPr>
                <w:delText>Waste Disposal:</w:delText>
              </w:r>
            </w:del>
            <w:del w:id="682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{d.camp.details[i+1].</w:delText>
              </w:r>
            </w:del>
            <w:del w:id="683" w:author="Unknown Author" w:date="2021-09-03T11:44:54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waste_disposal</w:delText>
              </w:r>
            </w:del>
            <w:del w:id="684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  <w:del w:id="690" w:author="Unknown Author" w:date="2021-09-03T11:44:54Z"/>
              </w:rPr>
            </w:pPr>
            <w:del w:id="686" w:author="Unknown Author" w:date="2021-09-03T11:44:54Z">
              <w:r>
                <w:rPr>
                  <w:b/>
                  <w:bCs/>
                </w:rPr>
                <w:delText>Sanitary Facilities:</w:delText>
              </w:r>
            </w:del>
            <w:del w:id="687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{d.camp.details[i+1].</w:delText>
              </w:r>
            </w:del>
            <w:del w:id="688" w:author="Unknown Author" w:date="2021-09-03T11:44:54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sanitary_facilities</w:delText>
              </w:r>
            </w:del>
            <w:del w:id="689" w:author="Unknown Author" w:date="2021-09-03T11:44:54Z">
              <w:r>
                <w:rPr>
                  <w:rFonts w:eastAsia="Times New Roman"/>
                  <w:bCs w:val="false"/>
                  <w:iCs w:val="false"/>
                  <w:szCs w:val="24"/>
                </w:rPr>
                <w:delText>}</w:delText>
              </w:r>
            </w:del>
          </w:p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91" w:author="Unknown Author" w:date="2021-09-03T11:44:54Z">
              <w:r>
                <w:rPr>
                  <w:b/>
                  <w:bCs/>
                  <w:iCs w:val="false"/>
                  <w:szCs w:val="24"/>
                </w:rPr>
                <w:delText>Water Supply:</w:delText>
              </w:r>
            </w:del>
            <w:del w:id="692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</w:delText>
              </w:r>
            </w:del>
            <w:del w:id="693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water_supply</w:delText>
              </w:r>
            </w:del>
            <w:del w:id="694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95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{d.camp.details[i+1].number_</w:delText>
              </w:r>
            </w:del>
            <w:del w:id="696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people</w:delText>
              </w:r>
            </w:del>
            <w:del w:id="697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98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{d.camp.details[i+1].number_structures }</w:delText>
              </w:r>
            </w:del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699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</w:delText>
              </w:r>
            </w:del>
            <w:del w:id="700" w:author="Unknown Author" w:date="2021-09-03T11:44:54Z">
              <w:r>
                <w:rPr>
                  <w:rFonts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delText>quantity</w:delText>
              </w:r>
            </w:del>
            <w:del w:id="701" w:author="Unknown Author" w:date="2021-09-03T11:44:54Z">
              <w:r>
                <w:rPr>
                  <w:bCs w:val="false"/>
                  <w:iCs w:val="false"/>
                  <w:szCs w:val="24"/>
                </w:rPr>
                <w:delText>}</w:delText>
              </w:r>
            </w:del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02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{d.camp.details[i+1].disturbed_area}</w:delText>
              </w:r>
            </w:del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03" w:author="Unknown Author" w:date="2021-09-03T11:44:54Z">
              <w:r>
                <w:rPr>
                  <w:bCs w:val="false"/>
                  <w:iCs w:val="false"/>
                  <w:szCs w:val="24"/>
                </w:rPr>
                <w:delText>{d.camp.details[i+1].timber_volume}</w:delText>
              </w:r>
            </w:del>
          </w:p>
        </w:tc>
      </w:tr>
    </w:tbl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07" w:author="Unknown Author" w:date="2021-09-03T11:44:54Z"/>
        </w:rPr>
      </w:pPr>
      <w:del w:id="704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{d.camp.details:ifEM():showBegin}</w:delText>
        </w:r>
      </w:del>
      <w:del w:id="705" w:author="Unknown Author" w:date="2021-09-03T11:44:54Z">
        <w:r>
          <w:rPr>
            <w:rFonts w:eastAsia="Times New Roman"/>
            <w:b/>
          </w:rPr>
          <w:delText>No Data</w:delText>
        </w:r>
      </w:del>
      <w:del w:id="706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09" w:author="Unknown Author" w:date="2021-09-03T11:44:54Z"/>
        </w:rPr>
      </w:pPr>
      <w:del w:id="708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14" w:author="Unknown Author" w:date="2021-09-03T11:44:54Z"/>
        </w:rPr>
      </w:pPr>
      <w:del w:id="710" w:author="Unknown Author" w:date="2021-09-03T11:44:54Z">
        <w:r>
          <w:rPr>
            <w:rFonts w:eastAsia="Times New Roman"/>
            <w:b/>
          </w:rPr>
          <w:delText>Notified the local Health Authority as you have a camp for more than 5 people planned?</w:delText>
        </w:r>
      </w:del>
      <w:del w:id="711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{d.edited_fields.camp.health_authority_notified:ifEQ(true):showBegin} </w:delText>
        </w:r>
      </w:del>
      <w:del w:id="712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13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{d.edited_fields.camp.health_authority_notified:showEnd}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16" w:author="Unknown Author" w:date="2021-09-03T11:44:54Z"/>
        </w:rPr>
      </w:pPr>
      <w:del w:id="715" w:author="Unknown Author" w:date="2021-09-03T11:44:54Z">
        <w:r>
          <w:rPr>
            <w:rFonts w:eastAsia="Times New Roman"/>
          </w:rPr>
          <w:delText>{d.camp.health_authority_notified}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21" w:author="Unknown Author" w:date="2021-09-03T11:44:54Z"/>
        </w:rPr>
      </w:pPr>
      <w:del w:id="717" w:author="Unknown Author" w:date="2021-09-03T11:44:54Z">
        <w:r>
          <w:rPr>
            <w:rFonts w:eastAsia="Times New Roman"/>
            <w:b/>
          </w:rPr>
          <w:delText>Consent given to share name, address and contact information with the local Health Authority?</w:delText>
        </w:r>
      </w:del>
      <w:del w:id="718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{d.edited_fields.camp.health_authority_consent:ifEQ(true):showBegin} </w:delText>
        </w:r>
      </w:del>
      <w:del w:id="719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20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{d.edited_fields.camp.health_authority_consent:showEnd}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23" w:author="Unknown Author" w:date="2021-09-03T11:44:54Z"/>
        </w:rPr>
      </w:pPr>
      <w:del w:id="722" w:author="Unknown Author" w:date="2021-09-03T11:44:54Z">
        <w:r>
          <w:rPr>
            <w:rFonts w:eastAsia="Times New Roman"/>
            <w:color w:val="434343"/>
            <w:sz w:val="22"/>
            <w:szCs w:val="22"/>
          </w:rPr>
          <w:delText>{d.camp.health_authority_consent}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</w:rPr>
      </w:pPr>
      <w:del w:id="724" w:author="Unknown Author" w:date="2021-09-03T11:44:54Z">
        <w:r>
          <w:rPr/>
          <w:delText>Buildings</w:delText>
        </w:r>
      </w:del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25" w:author="Unknown Author" w:date="2021-09-03T11:44:54Z">
              <w:r>
                <w:rPr/>
                <w:delText>Name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26" w:author="Unknown Author" w:date="2021-09-03T11:44:54Z">
              <w:r>
                <w:rPr/>
                <w:delText>Puropse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27" w:author="Unknown Author" w:date="2021-09-03T11:44:54Z">
              <w:r>
                <w:rPr/>
                <w:delText>Structure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28" w:author="Unknown Author" w:date="2021-09-03T11:44:54Z">
              <w:r>
                <w:rPr/>
                <w:delText>Disturbed Area (ha)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29" w:author="Unknown Author" w:date="2021-09-03T11:44:54Z">
              <w:r>
                <w:rPr/>
                <w:delText>Timber Volume (m</w:delText>
              </w:r>
            </w:del>
            <w:del w:id="730" w:author="Unknown Author" w:date="2021-09-03T11:44:54Z">
              <w:r>
                <w:rPr>
                  <w:vertAlign w:val="superscript"/>
                </w:rPr>
                <w:delText>3</w:delText>
              </w:r>
            </w:del>
            <w:del w:id="731" w:author="Unknown Author" w:date="2021-09-03T11:44:54Z">
              <w:r>
                <w:rPr/>
                <w:delText>)</w:delText>
              </w:r>
            </w:del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2" w:author="Unknown Author" w:date="2021-09-03T11:44:54Z">
              <w:r>
                <w:rPr/>
                <w:delText>{d.camp.building_details[i].activity_type_description}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3" w:author="Unknown Author" w:date="2021-09-03T11:44:54Z">
              <w:r>
                <w:rPr/>
                <w:delText>{d.camp.building_details[i].purpose}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4" w:author="Unknown Author" w:date="2021-09-03T11:44:54Z">
              <w:r>
                <w:rPr/>
                <w:delText>{d.camp.building_details[i].structure}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5" w:author="Unknown Author" w:date="2021-09-03T11:44:54Z">
              <w:r>
                <w:rPr/>
                <w:delText>{d.camp.building_details[i].disturbed_area}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6" w:author="Unknown Author" w:date="2021-09-03T11:44:54Z">
              <w:r>
                <w:rPr/>
                <w:delText>{d.camp.building_details[i].timber_volume}</w:delText>
              </w:r>
            </w:del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7" w:author="Unknown Author" w:date="2021-09-03T11:44:54Z">
              <w:r>
                <w:rPr/>
                <w:delText>{d.camp.building_details[i+1].activity_type_description}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8" w:author="Unknown Author" w:date="2021-09-03T11:44:54Z">
              <w:r>
                <w:rPr/>
                <w:delText>{d.camp.building_details[i+1].purpose}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39" w:author="Unknown Author" w:date="2021-09-03T11:44:54Z">
              <w:r>
                <w:rPr/>
                <w:delText>{d.camp.building_details[i+1].structure}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40" w:author="Unknown Author" w:date="2021-09-03T11:44:54Z">
              <w:r>
                <w:rPr/>
                <w:delText>{d.camp.building_details[i+1].disturbed_area}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41" w:author="Unknown Author" w:date="2021-09-03T11:44:54Z">
              <w:r>
                <w:rPr/>
                <w:delText>{d.camp.building_details[i+1].timber_volume}</w:delText>
              </w:r>
            </w:del>
          </w:p>
        </w:tc>
      </w:tr>
    </w:tbl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45" w:author="Unknown Author" w:date="2021-09-03T11:44:54Z"/>
        </w:rPr>
      </w:pPr>
      <w:del w:id="742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{d.camp.building_details:ifEM():showBegin}</w:delText>
        </w:r>
      </w:del>
      <w:del w:id="743" w:author="Unknown Author" w:date="2021-09-03T11:44:54Z">
        <w:r>
          <w:rPr>
            <w:rFonts w:eastAsia="Times New Roman"/>
            <w:b/>
          </w:rPr>
          <w:delText>No Data</w:delText>
        </w:r>
      </w:del>
      <w:del w:id="744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{d.camp.building_details:showEnd}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</w:rPr>
      </w:pPr>
      <w:del w:id="746" w:author="Unknown Author" w:date="2021-09-03T11:44:54Z">
        <w:r>
          <w:rPr/>
          <w:delText>Staging Areas</w:delText>
        </w:r>
      </w:del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47" w:author="Unknown Author" w:date="2021-09-03T11:44:54Z">
              <w:r>
                <w:rPr/>
                <w:delText>Name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48" w:author="Unknown Author" w:date="2021-09-03T11:44:54Z">
              <w:r>
                <w:rPr/>
                <w:delText>Disturbed Area (ha)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49" w:author="Unknown Author" w:date="2021-09-03T11:44:54Z">
              <w:r>
                <w:rPr/>
                <w:delText>Timber Volume (m</w:delText>
              </w:r>
            </w:del>
            <w:del w:id="750" w:author="Unknown Author" w:date="2021-09-03T11:44:54Z">
              <w:r>
                <w:rPr>
                  <w:vertAlign w:val="superscript"/>
                </w:rPr>
                <w:delText>3</w:delText>
              </w:r>
            </w:del>
            <w:del w:id="751" w:author="Unknown Author" w:date="2021-09-03T11:44:54Z">
              <w:r>
                <w:rPr/>
                <w:delText>)</w:delText>
              </w:r>
            </w:del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2" w:author="Unknown Author" w:date="2021-09-03T11:44:54Z">
              <w:r>
                <w:rPr/>
                <w:delText>{d.camp.staging_area_details[i].activity_type_description}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3" w:author="Unknown Author" w:date="2021-09-03T11:44:54Z">
              <w:r>
                <w:rPr/>
                <w:delText>{d.camp.staging_area_details[i].disturbed_area}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4" w:author="Unknown Author" w:date="2021-09-03T11:44:54Z">
              <w:r>
                <w:rPr/>
                <w:delText>{d.camp.staging_area_details[i].timber_volume}</w:delText>
              </w:r>
            </w:del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5" w:author="Unknown Author" w:date="2021-09-03T11:44:54Z">
              <w:r>
                <w:rPr/>
                <w:delText>{d.camp.staging_area_details[i+1].activity_type_description}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6" w:author="Unknown Author" w:date="2021-09-03T11:44:54Z">
              <w:r>
                <w:rPr/>
                <w:delText>{d.camp.staging_area_details[i+1].disturbed_area}</w:delText>
              </w:r>
            </w:del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0"/>
              <w:jc w:val="left"/>
              <w:rPr>
                <w:b/>
                <w:b/>
                <w:bCs/>
                <w:i/>
                <w:i/>
                <w:iCs/>
                <w:color w:val="F79646" w:themeColor="accent6"/>
                <w:u w:val="single"/>
              </w:rPr>
            </w:pPr>
            <w:del w:id="757" w:author="Unknown Author" w:date="2021-09-03T11:44:54Z">
              <w:r>
                <w:rPr/>
                <w:delText>{d.camp.staging_area_details[i+1].timber_volume}</w:delText>
              </w:r>
            </w:del>
          </w:p>
        </w:tc>
      </w:tr>
    </w:tbl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61" w:author="Unknown Author" w:date="2021-09-03T11:44:54Z"/>
        </w:rPr>
      </w:pPr>
      <w:del w:id="758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{d.camp.staging_area_details:ifEM():showBegin}</w:delText>
        </w:r>
      </w:del>
      <w:del w:id="759" w:author="Unknown Author" w:date="2021-09-03T11:44:54Z">
        <w:r>
          <w:rPr>
            <w:rFonts w:eastAsia="Times New Roman"/>
            <w:b/>
          </w:rPr>
          <w:delText>No Data</w:delText>
        </w:r>
      </w:del>
      <w:del w:id="760" w:author="Unknown Author" w:date="2021-09-03T11:44:54Z">
        <w:r>
          <w:rPr>
            <w:rFonts w:eastAsia="Times New Roman"/>
            <w:b/>
            <w:i/>
            <w:color w:val="FF0000"/>
            <w:u w:val="single"/>
          </w:rPr>
          <w:delText>{d.camp.staging_area_details:showEnd}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63" w:author="Unknown Author" w:date="2021-09-03T11:44:54Z"/>
        </w:rPr>
      </w:pPr>
      <w:del w:id="762" w:author="Unknown Author" w:date="2021-09-03T11:44:54Z">
        <w:bookmarkStart w:id="16" w:name="_mno0ejzdmwn7"/>
        <w:bookmarkEnd w:id="16"/>
        <w:r>
          <w:rPr>
            <w:rFonts w:eastAsia="Times New Roman"/>
          </w:rPr>
          <w:delText>Fuel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68" w:author="Unknown Author" w:date="2021-09-03T11:44:54Z"/>
        </w:rPr>
      </w:pPr>
      <w:del w:id="764" w:author="Unknown Author" w:date="2021-09-03T11:44:54Z">
        <w:r>
          <w:rPr>
            <w:rFonts w:eastAsia="Times New Roman"/>
            <w:b/>
          </w:rPr>
          <w:delText>Do you propose to store fuel?</w:delText>
        </w:r>
      </w:del>
      <w:del w:id="765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{d.edited_fields.camp.has_fuel_stored:ifEQ(true):showBegin} </w:delText>
        </w:r>
      </w:del>
      <w:del w:id="766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67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{d.edited_fields.camp.has_fuel_stored:showEnd}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70" w:author="Unknown Author" w:date="2021-09-03T11:44:54Z"/>
        </w:rPr>
      </w:pPr>
      <w:del w:id="769" w:author="Unknown Author" w:date="2021-09-03T11:44:54Z">
        <w:r>
          <w:rPr>
            <w:rFonts w:eastAsia="Times New Roman"/>
          </w:rPr>
          <w:delText>{d.camp.has_fuel_stored}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75" w:author="Unknown Author" w:date="2021-09-03T11:44:54Z"/>
        </w:rPr>
      </w:pPr>
      <w:del w:id="771" w:author="Unknown Author" w:date="2021-09-03T11:44:54Z">
        <w:r>
          <w:rPr>
            <w:rFonts w:eastAsia="Times New Roman"/>
            <w:b/>
          </w:rPr>
          <w:delText>Volume of fuel stored</w:delText>
        </w:r>
      </w:del>
      <w:del w:id="772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{d.edited_fields.camp.volume_fuel_stored:ifEQ(true):showBegin} </w:delText>
        </w:r>
      </w:del>
      <w:del w:id="773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74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{d.edited_fields.camp.volume_fuel_stored:showEnd}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77" w:author="Unknown Author" w:date="2021-09-03T11:44:54Z"/>
        </w:rPr>
      </w:pPr>
      <w:del w:id="776" w:author="Unknown Author" w:date="2021-09-03T11:44:54Z">
        <w:r>
          <w:rPr>
            <w:rFonts w:eastAsia="Times New Roman"/>
          </w:rPr>
          <w:delText>{d.camp.volume_fuel_stored}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79" w:author="Unknown Author" w:date="2021-09-03T11:44:54Z"/>
        </w:rPr>
      </w:pPr>
      <w:del w:id="778" w:author="Unknown Author" w:date="2021-09-03T11:44:54Z">
        <w:r>
          <w:rPr>
            <w:rFonts w:eastAsia="Times New Roman"/>
            <w:b/>
          </w:rPr>
          <w:delText>Storage Method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84" w:author="Unknown Author" w:date="2021-09-03T11:44:54Z"/>
        </w:rPr>
      </w:pPr>
      <w:del w:id="780" w:author="Unknown Author" w:date="2021-09-03T11:44:54Z">
        <w:r>
          <w:rPr>
            <w:rFonts w:eastAsia="Times New Roman"/>
          </w:rPr>
          <w:delText>{d.camp.has_fuel_stored_in_bulk} Bulk</w:delText>
        </w:r>
      </w:del>
      <w:del w:id="781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{d.edited_fields.camp.has_fuel_stored_in_bulk:ifEQ(true):showBegin} </w:delText>
        </w:r>
      </w:del>
      <w:del w:id="782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83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{d.edited_fields.camp.has_fuel_stored_in_bulk:showEnd}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89" w:author="Unknown Author" w:date="2021-09-03T11:44:54Z"/>
        </w:rPr>
      </w:pPr>
      <w:del w:id="785" w:author="Unknown Author" w:date="2021-09-03T11:44:54Z">
        <w:r>
          <w:rPr>
            <w:rFonts w:eastAsia="Times New Roman"/>
          </w:rPr>
          <w:delText>{d.camp.has_fuel_stored_in_barrels} Barrel</w:delText>
        </w:r>
      </w:del>
      <w:del w:id="786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{d.edited_fields.camp.has_fuel_stored_in_barrels:ifEQ(true):showBegin} </w:delText>
        </w:r>
      </w:del>
      <w:del w:id="787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88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{d.edited_fields.camp.has_fuel_stored_in_barrels:showEnd}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91" w:author="Unknown Author" w:date="2021-09-03T11:44:54Z"/>
        </w:rPr>
      </w:pPr>
      <w:del w:id="790" w:author="Unknown Author" w:date="2021-09-03T11:44:54Z">
        <w:bookmarkStart w:id="17" w:name="_eqto7pqfbv0v"/>
        <w:bookmarkEnd w:id="17"/>
        <w:r>
          <w:rPr>
            <w:rFonts w:eastAsia="Times New Roma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96" w:author="Unknown Author" w:date="2021-09-03T11:44:54Z"/>
        </w:rPr>
      </w:pPr>
      <w:del w:id="792" w:author="Unknown Author" w:date="2021-09-03T11:44:54Z">
        <w:r>
          <w:rPr>
            <w:rFonts w:eastAsia="Times New Roman"/>
            <w:b/>
          </w:rPr>
          <w:delText>Proposed reclamation and timing for this specific activity</w:delText>
        </w:r>
      </w:del>
      <w:del w:id="793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{d.edited_fields.camp.reclamation_description:ifEQ(true):showBegin} </w:delText>
        </w:r>
      </w:del>
      <w:del w:id="794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795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798" w:author="Unknown Author" w:date="2021-09-03T11:44:54Z"/>
        </w:rPr>
      </w:pPr>
      <w:del w:id="797" w:author="Unknown Author" w:date="2021-09-03T11:44:54Z">
        <w:r>
          <w:rPr>
            <w:rFonts w:eastAsia="Times New Roman"/>
          </w:rPr>
          <w:delText>{d.camp.reclamation_description}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803" w:author="Unknown Author" w:date="2021-09-03T11:44:54Z"/>
        </w:rPr>
      </w:pPr>
      <w:del w:id="799" w:author="Unknown Author" w:date="2021-09-03T11:44:54Z">
        <w:r>
          <w:rPr>
            <w:rFonts w:eastAsia="Times New Roman"/>
            <w:b/>
          </w:rPr>
          <w:delText>Estimated Cost of reclamation activities described above</w:delText>
        </w:r>
      </w:del>
      <w:del w:id="800" w:author="Unknown Author" w:date="2021-09-03T11:44:54Z">
        <w:r>
          <w:rPr>
            <w:rFonts w:eastAsia="Times New Roman"/>
            <w:b/>
            <w:color w:val="00FF00"/>
          </w:rPr>
          <w:delText xml:space="preserve">{d.edited_fields.camp.reclamation_cost:ifEQ(true):showBegin} </w:delText>
        </w:r>
      </w:del>
      <w:del w:id="801" w:author="Unknown Author" w:date="2021-09-03T11:44:54Z">
        <w:r>
          <w:rPr>
            <w:rFonts w:eastAsia="Times New Roman"/>
            <w:b/>
            <w:color w:val="234075"/>
          </w:rPr>
          <w:delText>[EDITED]</w:delText>
        </w:r>
      </w:del>
      <w:del w:id="802" w:author="Unknown Author" w:date="2021-09-03T11:44:54Z">
        <w:r>
          <w:rPr>
            <w:rFonts w:eastAsia="Times New Roman"/>
            <w:b/>
            <w:color w:val="00FF00"/>
          </w:rPr>
          <w:delText xml:space="preserve"> {d.edited_fields.camp.reclamation_cost:showEnd}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  <w:del w:id="805" w:author="Unknown Author" w:date="2021-09-03T11:44:54Z"/>
        </w:rPr>
      </w:pPr>
      <w:del w:id="804" w:author="Unknown Author" w:date="2021-09-03T11:44:54Z">
        <w:r>
          <w:rPr>
            <w:rFonts w:eastAsia="Times New Roman"/>
          </w:rPr>
          <w:delText>{d.camp.reclamation_cost}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 w:themeColor="accent6"/>
          <w:u w:val="single"/>
        </w:rPr>
      </w:pPr>
      <w:del w:id="806" w:author="Unknown Author" w:date="2021-09-03T11:44:54Z">
        <w:r>
          <w:rPr>
            <w:b/>
            <w:bCs/>
            <w:i/>
            <w:iCs/>
            <w:color w:val="F79646" w:themeColor="accent6"/>
            <w:u w:val="single"/>
          </w:rPr>
          <w:delText>{d.render.camp:showEnd</w:delText>
        </w:r>
      </w:del>
      <w:del w:id="807" w:author="Unknown Author" w:date="2021-09-03T11:44:54Z">
        <w:bookmarkStart w:id="18" w:name="_2iv04ey21pc6"/>
        <w:bookmarkEnd w:id="18"/>
        <w:r>
          <w:rPr>
            <w:b/>
            <w:bCs/>
            <w:i/>
            <w:iCs/>
            <w:color w:val="F79646" w:themeColor="accent6"/>
            <w:u w:val="single"/>
          </w:rPr>
          <w:delText>}</w:delText>
        </w:r>
      </w:del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9" w:name="_6x5pyl9sxydb"/>
      <w:bookmarkEnd w:id="1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808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809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20" w:name="_chbsx7rirtgg"/>
      <w:bookmarkEnd w:id="20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1" w:name="_nkjidd5j1jx6"/>
      <w:bookmarkEnd w:id="21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2" w:name="_b0r0xaef3vr0"/>
      <w:bookmarkEnd w:id="22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810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3" w:name="_1xwuo64ltckb"/>
      <w:bookmarkEnd w:id="2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811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812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813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4" w:name="_6royupbqek1y"/>
      <w:bookmarkEnd w:id="24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5" w:name="_r8cuci6afl6w"/>
      <w:bookmarkStart w:id="26" w:name="_hb89mtdm5pq9"/>
      <w:bookmarkEnd w:id="25"/>
      <w:bookmarkEnd w:id="2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814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815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7" w:name="_efw09qt1ruio"/>
      <w:bookmarkEnd w:id="27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816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4"/>
        <w:gridCol w:w="1351"/>
        <w:gridCol w:w="1323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817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818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819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820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821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822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823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824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825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826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827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828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:showEnd}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829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830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8" w:name="_rmm40muqk8t6"/>
      <w:bookmarkEnd w:id="28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831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9" w:name="_l3tiy1otuy2b"/>
      <w:bookmarkStart w:id="30" w:name="_bh0bc956cx0p"/>
      <w:bookmarkEnd w:id="29"/>
      <w:bookmarkEnd w:id="30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832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833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834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835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1" w:name="_89una53xbzz"/>
      <w:bookmarkEnd w:id="31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836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  <w:ins w:id="837" w:author="Unknown Author" w:date="2021-07-28T08:35:23Z">
              <w:r>
                <w:rPr>
                  <w:rFonts w:eastAsia="Times New Roman"/>
                </w:rPr>
                <w:t>{d.underground_exploration.details[i].incline_unit_type_code}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  <w:ins w:id="838" w:author="Unknown Author" w:date="2021-07-28T08:35:05Z">
              <w:r>
                <w:rPr>
                  <w:rFonts w:eastAsia="Times New Roman"/>
                </w:rPr>
                <w:t>{d.underground_exploration.details[i+1].incline_unit_type_code}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839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840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841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842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843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844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2" w:name="_u7p4ey9cql4a"/>
      <w:bookmarkEnd w:id="32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3" w:name="_6eormxsy3fbi"/>
      <w:bookmarkEnd w:id="33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845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846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4" w:name="_70pj7c22moc6"/>
      <w:bookmarkEnd w:id="34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847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848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849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850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851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852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853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854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855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856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857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858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859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860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861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862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863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864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865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866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5" w:name="_r4xdhg3zycg4"/>
      <w:bookmarkEnd w:id="35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867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868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869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870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6" w:name="_9s57twfcsq1f"/>
      <w:bookmarkEnd w:id="36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7" w:name="_veunobatdgfg1"/>
      <w:bookmarkEnd w:id="37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8" w:name="_veunobatdgfg"/>
      <w:bookmarkEnd w:id="38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871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872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881" w:author="Unknown Author" w:date="2021-07-23T12:23:27Z"/>
          <w:b/>
          <w:b/>
        </w:rPr>
      </w:pPr>
      <w:ins w:id="873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874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875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876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877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878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879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880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883" w:author="Unknown Author" w:date="2021-07-23T12:24:00Z"/>
          <w:u w:val="none"/>
        </w:rPr>
      </w:pPr>
      <w:ins w:id="882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892" w:author="Unknown Author" w:date="2021-07-23T12:24:00Z"/>
          <w:u w:val="none"/>
        </w:rPr>
      </w:pPr>
      <w:ins w:id="88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885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886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887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88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889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890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891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894" w:author="Unknown Author" w:date="2021-07-23T12:26:09Z"/>
        </w:rPr>
      </w:pPr>
      <w:ins w:id="893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895" w:author="Unknown Author" w:date="2021-07-23T12:26:20Z">
        <w:r>
          <w:rPr/>
          <w:t>}</w:t>
        </w:r>
      </w:ins>
    </w:p>
    <w:p>
      <w:pPr>
        <w:pStyle w:val="Normal"/>
        <w:rPr/>
      </w:pPr>
      <w:ins w:id="897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19207</TotalTime>
  <Application>LibreOffice/7.0.4.2$MacOSX_X86_64 LibreOffice_project/dcf040e67528d9187c66b2379df5ea4407429775</Application>
  <AppVersion>15.0000</AppVersion>
  <Pages>26</Pages>
  <Words>2230</Words>
  <Characters>52756</Characters>
  <CharactersWithSpaces>54350</CharactersWithSpaces>
  <Paragraphs>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2021-09-03T11:45:07Z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