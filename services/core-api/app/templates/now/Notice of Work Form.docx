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ascii="Times New Roman" w:hAnsi="Times New Roman" w:eastAsia="Times New Roman" w:cs="Times New Roman"/>
        </w:rPr>
      </w:pPr>
      <w:bookmarkStart w:id="0" w:name="_u3327hi8tiii"/>
      <w:bookmarkEnd w:id="0"/>
      <w:r>
        <w:rPr>
          <w:rFonts w:eastAsia="Times New Roman" w:cs="Times New Roman" w:ascii="Times New Roman" w:hAnsi="Times New Roman"/>
        </w:rPr>
        <w:t>Notice of Work (No. {d.now_number})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Last Updated</w:t>
      </w:r>
      <w:r>
        <w:rPr>
          <w:rFonts w:eastAsia="Times New Roman" w:cs="Times New Roman" w:ascii="Times New Roman" w:hAnsi="Times New Roman"/>
        </w:rPr>
        <w:t>: {d.last_updated_date}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Updated By</w:t>
      </w:r>
      <w:r>
        <w:rPr>
          <w:rFonts w:eastAsia="Times New Roman" w:cs="Times New Roman" w:ascii="Times New Roman" w:hAnsi="Times New Roman"/>
        </w:rPr>
        <w:t>: {d.last_updated_by}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Date UTC</w:t>
      </w:r>
      <w:r>
        <w:rPr>
          <w:rFonts w:eastAsia="Times New Roman" w:cs="Times New Roman" w:ascii="Times New Roman" w:hAnsi="Times New Roman"/>
        </w:rPr>
        <w:t>: {d.exported_date_utc}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Exported By</w:t>
      </w:r>
      <w:r>
        <w:rPr>
          <w:rFonts w:eastAsia="Times New Roman" w:cs="Times New Roman" w:ascii="Times New Roman" w:hAnsi="Times New Roman"/>
        </w:rPr>
        <w:t>: {d.exported_by_user}</w:t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" w:name="_cmo7nrkg1a1"/>
      <w:bookmarkEnd w:id="1"/>
      <w:r>
        <w:rPr>
          <w:rFonts w:eastAsia="Times New Roman" w:cs="Times New Roman" w:ascii="Times New Roman" w:hAnsi="Times New Roman"/>
        </w:rPr>
        <w:t>General Information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" w:name="_55grz6j1e54l"/>
      <w:bookmarkEnd w:id="2"/>
      <w:r>
        <w:rPr>
          <w:rFonts w:eastAsia="Times New Roman" w:cs="Times New Roman" w:ascii="Times New Roman" w:hAnsi="Times New Roman"/>
        </w:rPr>
        <w:t>Application Info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Name of Property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{d.edited_fields.property_name:ifEQ(true):showBegin}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{d.property_name}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Mine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{d.edited_fields.mine_no:ifEQ(true):showBegin}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{d.edited_fields.property_name:showEnd}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{d.mine_no}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Region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{d.edited_fields.mine_region:ifEQ(true):showBegin}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{d.edited_fields.mine_region:showEnd}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{d.mine_region}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Lat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{d.edited_fields.latitude:ifEQ(true):showBegin}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{d.edited_fields.latitude:showEnd}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{d.latitude}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Long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{d.edited_fields.longitude:ifEQ(true):showBegin}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{d.edited_fields.longitude:showEnd}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{d.longitude}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Description of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{d.edited_fields.description_of_land:ifEQ(true):showBegin}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{d.edited_fields.description_of_land:showEnd}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{d.description_of_land}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Type of Application </w:t>
      </w:r>
      <w:r>
        <w:rPr>
          <w:rFonts w:eastAsia="Times New Roman" w:cs="Times New Roman" w:ascii="Times New Roman" w:hAnsi="Times New Roman"/>
          <w:b/>
          <w:color w:val="00FF00"/>
        </w:rPr>
        <w:t>{d.edited_fields.type_of_application:ifEQ(true):showBegin}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{d.edited_fields.type_of_application:showEnd}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{d.type_of_application}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Notice of Work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{d.edited_fields.notice_of_work_type_description:ifEQ(true):showBegin}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{d.edited_fields.notice_of_work_type_description:showEnd}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{d.notice_of_work_type_description}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Type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{d.edited_fields.application_permit_type_code:ifEQ(true):showBegin}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{d.edited_fields.application_permit_type_code:showEnd}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{d.application_permit_type_description}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Crown Grant/District Lot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{d.edited_fields.crown_grant_or_district_lot_numbers:ifEQ(true):showBegin}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{d.edited_fields.crown_grant_or_district_lot_numbers:showEnd}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{d.crown_grant_or_district_lot_numbers}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Tenure Number(s)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{d.edited_fields.tenure_number:ifEQ(true):showBegin}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{d.edited_fields.tenure_number:showEnd}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{d.tenure_number}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{d.edited_fields.is_applicant_individual_or_company:ifEQ(true):showBegin}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{d.edited_fields.is_applicant_individual_or_company:showEnd}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{d.is_applicant_individual_or_company} 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Relationship to Individual or Company/Organization?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{d.edited_fields.relationship_to_applicant:ifEQ(true):showBegin}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{d.edited_fields.relationship_to_applicant:showEnd}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{d.relationship_to_applicant}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" w:name="_qwcmzgye5nn3"/>
      <w:bookmarkEnd w:id="3"/>
      <w:r>
        <w:rPr>
          <w:rFonts w:eastAsia="Times New Roman" w:cs="Times New Roman" w:ascii="Times New Roman" w:hAnsi="Times New Roman"/>
        </w:rPr>
        <w:t>Permit Application Fee Assessment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Start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{d.edited_fields.proposed_start_date:ifEQ(true):showBegin}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{d.edited_fields.proposed_start_date:showEnd}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{d.proposed_start_date}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Proposed </w:t>
      </w:r>
      <w:r>
        <w:rPr>
          <w:rFonts w:eastAsia="Times New Roman" w:cs="Times New Roman" w:ascii="Times New Roman" w:hAnsi="Times New Roman"/>
          <w:b/>
          <w:color w:val="auto"/>
          <w:kern w:val="0"/>
          <w:sz w:val="22"/>
          <w:szCs w:val="22"/>
          <w:lang w:val="en" w:eastAsia="zh-CN" w:bidi="hi-IN"/>
        </w:rPr>
        <w:t>Authorization End</w:t>
      </w:r>
      <w:r>
        <w:rPr>
          <w:rFonts w:eastAsia="Times New Roman" w:cs="Times New Roman" w:ascii="Times New Roman" w:hAnsi="Times New Roman"/>
          <w:b/>
        </w:rPr>
        <w:t xml:space="preserve">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{d.edited_fields.proposed_end_date:ifEQ(true):showBegin}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{d.edited_fields.proposed_end_date:showEnd}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{d.proposed_end_date}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b/>
          <w:color w:val="000000"/>
          <w:highlight w:val="white"/>
        </w:rPr>
        <w:t>Proposed Term of Application</w:t>
      </w:r>
    </w:p>
    <w:p>
      <w:pPr>
        <w:pStyle w:val="LOnormal1"/>
        <w:rPr>
          <w:color w:val="000000"/>
        </w:rPr>
      </w:pPr>
      <w:r>
        <w:rPr>
          <w:rFonts w:eastAsia="Times New Roman" w:cs="Times New Roman" w:ascii="Times New Roman" w:hAnsi="Times New Roman"/>
          <w:color w:val="000000"/>
          <w:highlight w:val="white"/>
        </w:rPr>
        <w:t>{d.term_of_application}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Proposed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{d.edited_fields.proposed_annual_maximum_tonnage:ifEQ(true):showBegin}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{d.edited_fields.proposed_annual_maximum_tonnage:showEnd}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{d.proposed_annual_maximum_tonnage}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3C3636"/>
          <w:highlight w:val="white"/>
        </w:rPr>
      </w:pPr>
      <w:r>
        <w:rPr>
          <w:rFonts w:eastAsia="Times New Roman" w:cs="Times New Roman" w:ascii="Times New Roman" w:hAnsi="Times New Roman"/>
          <w:b/>
          <w:color w:val="3C3636"/>
          <w:highlight w:val="white"/>
        </w:rPr>
        <w:t>Adjusted Annual Maximum Tonnage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{d.edited_fields.adjusted_annual_maximum_tonnage:ifEQ(true):showBegin}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{d.edited_fields.adjusted_annual_maximum_tonnage:showEnd}</w:t>
      </w:r>
    </w:p>
    <w:p>
      <w:pPr>
        <w:pStyle w:val="LOnormal1"/>
        <w:rPr>
          <w:rFonts w:ascii="Times New Roman" w:hAnsi="Times New Roman" w:eastAsia="Times New Roman" w:cs="Times New Roman"/>
          <w:color w:val="3C3636"/>
          <w:highlight w:val="white"/>
        </w:rPr>
      </w:pPr>
      <w:r>
        <w:rPr>
          <w:rFonts w:eastAsia="Times New Roman" w:cs="Times New Roman" w:ascii="Times New Roman" w:hAnsi="Times New Roman"/>
          <w:color w:val="3C3636"/>
          <w:highlight w:val="white"/>
        </w:rPr>
        <w:t>{d.adjusted_annual_maximum_tonnage}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" w:name="_1rixh15spqu4"/>
      <w:bookmarkEnd w:id="4"/>
      <w:r>
        <w:rPr>
          <w:rFonts w:eastAsia="Times New Roman" w:cs="Times New Roman" w:ascii="Times New Roman" w:hAnsi="Times New Roman"/>
        </w:rPr>
        <w:t>Contacts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160"/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Type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Email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Phone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Address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{d.contacts[i].address:convCRLF()}</w:t>
            </w:r>
          </w:p>
        </w:tc>
      </w:tr>
      <w:tr>
        <w:trPr/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{d.contacts[i+1].mine_party_appt_type_code_description}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{d.contacts[i+1].party.name}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{d.contacts[i+1].party.email}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{d.contacts[i+1].phone}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{d.contacts[i+1].address:convCRLF()}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{d.contacts:showEnd}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5" w:name="_jec0gz5o3mhc"/>
      <w:bookmarkEnd w:id="5"/>
      <w:r>
        <w:rPr>
          <w:rFonts w:eastAsia="Times New Roman" w:cs="Times New Roman" w:ascii="Times New Roman" w:hAnsi="Times New Roman"/>
        </w:rPr>
        <w:t>Access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Directions to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{d.edited_fields.directions_to_site:ifEQ(true):showBegin}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{d.edited_fields.directions_to_site:showEnd}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{d.directions_to_site}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the required access authorizations in place?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{d.edited_fields.has_req_access_authorizations:ifEQ(true):showBegin}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{d.edited_fields.has_req_access_authorizations:showEnd}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{d.has_req_access_authorizations}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Do you need to build a road, create stream crossings or other surface disturbance that will not be on your tenure?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{d.edited_fields.has_surface_disturbance_outside_tenure:ifEQ(true):showBegin}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{d.edited_fields.has_surface_disturbance_outside_tenure:showEnd}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{d.has_surface_disturbance_outside_tenure}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Please provide the type and authorization numbers for each access authorization application or exemption to use the road(s)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{d.edited_fields.req_access_authorization_numbers:ifEQ(true):showBegin}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{d.edited_fields.req_access_authorization_numbers:showEnd}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{d.req_access_authorization_numbers}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Access presently gated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{d.edited_fields.is_access_gated:ifEQ(true):showBegin}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{d.edited_fields.is_access_gated:showEnd}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{d.is_access_gated}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Key provided to the inspector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{d.edited_fields.has_key_for_inspector:ifEQ(true):showBegin}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{d.edited_fields.has_key_for_inspector:showEnd}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{d.has_key_for_inspector}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6" w:name="_xth5cc7nwo32"/>
      <w:bookmarkEnd w:id="6"/>
      <w:r>
        <w:rPr>
          <w:rFonts w:eastAsia="Times New Roman" w:cs="Times New Roman" w:ascii="Times New Roman" w:hAnsi="Times New Roman"/>
        </w:rPr>
        <w:t>State of Land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7" w:name="_fkml8xshi48x"/>
      <w:bookmarkEnd w:id="7"/>
      <w:r>
        <w:rPr>
          <w:rFonts w:eastAsia="Times New Roman" w:cs="Times New Roman" w:ascii="Times New Roman" w:hAnsi="Times New Roman"/>
        </w:rPr>
        <w:t>Present State of Land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Present condition of the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{d.edited_fields.state_of_land.present_land_condition_description:ifEQ(true):showBegin}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{d.edited_fields.state_of_land.present_land_condition_description:showEnd}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{d.state_of_land.present_land_condition_description}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Current means of access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{d.edited_fields.state_of_land.means_of_access_description:ifEQ(true):showBegin}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{d.edited_fields.state_of_land.means_of_access_description:showEnd}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{d.state_of_land.means_of_access_description}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Physiography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{d.edited_fields.state_of_land.physiography_description:ifEQ(true):showBegin}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{d.edited_fields.state_of_land.physiography_description:showEnd}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{d.state_of_land.physiography_description}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Old Equipment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{d.edited_fields.state_of_land.old_equipment_description:ifEQ(true):showBegin}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{d.edited_fields.state_of_land.old_equipment_description:showEnd}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{d.state_of_land.old_equipment_description}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Type of vegetation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{d.edited_fields.state_of_land.type_of_vegetation_description:ifEQ(true):showBegin}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{d.edited_fields.state_of_land.type_of_vegetation_description:showEnd}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{d.state_of_land.type_of_vegetation_description}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Recreational trail/use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{d.edited_fields.state_of_land.recreational_trail_use_description:ifEQ(true):showBegin}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{d.edited_fields.state_of_land.recreational_trail_use_description:showEnd}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{d.state_of_land.recreational_trail_use_description}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8" w:name="_803rj4xl46fx"/>
      <w:bookmarkEnd w:id="8"/>
      <w:r>
        <w:rPr>
          <w:rFonts w:eastAsia="Times New Roman" w:cs="Times New Roman" w:ascii="Times New Roman" w:hAnsi="Times New Roman"/>
        </w:rPr>
        <w:t>Land Ownership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Application in a community watershed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{d.edited_fields.state_of_land.has_community_water_shed:ifEQ(true):showBegin}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{d.edited_fields.state_of_land.has_community_water_shed:showEnd}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{d.state_of_land.has_community_water_shed}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Activities in park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{d.edited_fields.state_of_land.has_activity_in_park:ifEQ(true):showBegin}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{d.edited_fields.state_of_land.has_activity_in_park:showEnd}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{d.state_of_land.has_activity_in_park}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 on private land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{d.edited_fields.state_of_land.is_on_private_land:ifEQ(true):showBegin}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{d.edited_fields.state_of_land.is_on_private_land:showEnd}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{d.state_of_land.is_on_private_land}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have authorization by the Lieutenant Governor in Council?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{d.edited_fields.state_of_land.has_auth_lieutenant_gov_council:ifEQ(true):showBegin}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{d.edited_fields.state_of_land.has_auth_lieutenant_gov_council:showEnd}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{d.state_of_land.has_auth_lieutenant_gov_council}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9" w:name="_zbfhzcgfbind"/>
      <w:bookmarkEnd w:id="9"/>
      <w:r>
        <w:rPr>
          <w:rFonts w:eastAsia="Times New Roman" w:cs="Times New Roman" w:ascii="Times New Roman" w:hAnsi="Times New Roman"/>
        </w:rPr>
        <w:t>Cultural Heritage Resources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aware of any protected archaeological sites that may be affected by the proposed project?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{d.edited_fields.state_of_land.has_archaeology_sites_affected:ifEQ(true):showBegin}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{d.edited_fields.state_of_land.has_archaeology_sites_affected:showEnd}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{d.state_of_land.has_archaeology_sites_affected}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Plan to protect the archaeological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{d.edited_fields.state_of_land.arch_site_protection_plan:ifEQ(true):showBegin}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{d.edited_fields.state_of_land.arch_site_protection_plan:showEnd}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{d.state_of_land.arch_site_protection_plan}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0" w:name="_c8k63c2fafok"/>
      <w:bookmarkEnd w:id="10"/>
      <w:r>
        <w:rPr>
          <w:rFonts w:eastAsia="Times New Roman" w:cs="Times New Roman" w:ascii="Times New Roman" w:hAnsi="Times New Roman"/>
        </w:rPr>
        <w:t>First Nations Engagement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Have you shared information and engaged with First Nations in the area of the proposed activity?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{d.edited_fields.state_of_land.has_shared_info_with_fn:ifEQ(true):showBegin}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{d.edited_fields.state_of_land.has_shared_info_with_fn:showEnd}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{d.state_of_land.has_shared_info_with_fn}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As a result of the engagement, are you aware of any cultural heritage resources in the area where the work is proposed?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{d.edited_fields.state_of_land.has_fn_cultural_heritage_sites_in_area:ifEQ(true):showBegin}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{d.edited_fields.state_of_land.has_fn_cultural_heritage_sites_in_area:showEnd}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{d.state_of_land.has_fn_cultural_heritage_sites_in_area}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your First Nations engagement activities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{d.edited_fields.state_of_land.fn_engagement_activities:ifEQ(true):showBegin}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{d.edited_fields.state_of_land.fn_engagement_activities:showEnd}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{d.state_of_land.fn_engagement_activities}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any cultural heritage resources in the area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{d.edited_fields.state_of_land.cultural_heritage_description:ifEQ(true):showBegin}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{d.edited_fields.state_of_land.cultural_heritage_description:showEnd}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{d.state_of_land.cultural_heritage_description}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1" w:name="_h77hkktvaz8g"/>
      <w:bookmarkEnd w:id="11"/>
      <w:r>
        <w:rPr>
          <w:rFonts w:eastAsia="Times New Roman" w:cs="Times New Roman" w:ascii="Times New Roman" w:hAnsi="Times New Roman"/>
        </w:rPr>
        <w:t>First Aid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First Aid equipment on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{d.edited_fields.first_aid_equipment_on_site:ifEQ(true):showBegin}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{d.edited_fields.first_aid_equipment_on_site:showEnd}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{d.first_aid_equipment_on_site}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Level of First Aid Certificate held by attendant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{d.edited_fields.first_aid_cert_level:ifEQ(true):showBegin}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{d.edited_fields.first_aid_cert_level:showEnd}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{d.first_aid_cert_level}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1"/>
        <w:rPr>
          <w:rFonts w:ascii="Times New Roman" w:hAnsi="Times New Roman" w:eastAsia="Times New Roman" w:cs="Times New Roman"/>
        </w:rPr>
      </w:pPr>
      <w:bookmarkStart w:id="12" w:name="_7k3u8w7nrhyg"/>
      <w:bookmarkEnd w:id="12"/>
      <w:r>
        <w:rPr>
          <w:rFonts w:eastAsia="Times New Roman" w:cs="Times New Roman" w:ascii="Times New Roman" w:hAnsi="Times New Roman"/>
        </w:rPr>
        <w:t>Work Plan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Description of Work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{d.work_plan}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3" w:name="_o45a6r34wnrf"/>
      <w:bookmarkEnd w:id="13"/>
      <w:r>
        <w:rPr>
          <w:rFonts w:eastAsia="Times New Roman" w:cs="Times New Roman" w:ascii="Times New Roman" w:hAnsi="Times New Roman"/>
        </w:rPr>
        <w:t>Summary of Reclamation</w:t>
      </w:r>
    </w:p>
    <w:p>
      <w:pPr>
        <w:pStyle w:val="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Total merchantable timber volume</w:t>
      </w:r>
      <w:bookmarkStart w:id="14" w:name="_veunobatdgfg"/>
      <w:bookmarkEnd w:id="14"/>
      <w:r>
        <w:rPr>
          <w:rFonts w:eastAsia="Times New Roman" w:cs="Times New Roman" w:ascii="Times New Roman" w:hAnsi="Times New Roman"/>
          <w:b/>
        </w:rPr>
        <w:t xml:space="preserve"> (m</w:t>
      </w:r>
      <w:r>
        <w:rPr>
          <w:rFonts w:eastAsia="Times New Roman" w:cs="Times New Roman" w:ascii="Times New Roman" w:hAnsi="Times New Roman"/>
          <w:b/>
          <w:vertAlign w:val="superscript"/>
        </w:rPr>
        <w:t>3</w:t>
      </w:r>
      <w:r>
        <w:rPr>
          <w:rFonts w:eastAsia="Times New Roman" w:cs="Times New Roman" w:ascii="Times New Roman" w:hAnsi="Times New Roman"/>
          <w:b/>
        </w:rPr>
        <w:t>)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{d.merchantable_timber_volume}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Reclamation Summary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Affected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Estimated Cost of Reclamation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{d.summary[i].cost}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{d.summary[i+1].activity}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{d.summary[i+1].total}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{d.summary[i+1].cost}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{d.summary:showEnd}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5" w:name="_n8vnuyaeq8da"/>
      <w:bookmarkEnd w:id="15"/>
      <w:r>
        <w:rPr>
          <w:rFonts w:eastAsia="Times New Roman" w:cs="Times New Roman" w:ascii="Times New Roman" w:hAnsi="Times New Roman"/>
        </w:rPr>
        <w:t>Access Roads, Trails, Helipads, Air Strips, Boat Ramps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Access Type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{d.exploration_access.details[i+1].length}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6" w:name="_xdf1b5ww0m84"/>
      <w:bookmarkEnd w:id="16"/>
      <w:r>
        <w:rPr>
          <w:rFonts w:eastAsia="Times New Roman" w:cs="Times New Roman" w:ascii="Times New Roman" w:hAnsi="Times New Roman"/>
        </w:rPr>
        <w:t>Bridges, Culverts, and Crossings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Are you proposing any bridges, culverts, and crossings?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{d.exploration_access.has_proposed_bridges_or_culverts}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changes and reference the locations needed on the map later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{d.exploration_access.bridge_culvert_crossing_description}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7" w:name="_4vppuwk6awzd"/>
      <w:bookmarkEnd w:id="17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{d.exploration_access.equipment[i+1].capacity}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{d.exploration_access.equipment:showEnd}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18" w:name="_sykwrulx1oob"/>
      <w:bookmarkEnd w:id="1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{d.edited_fields.exploration_access.reclamation_cost:ifEQ(true):showBegin}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{d.edited_fields.exploration_access.reclamation_cost:showEnd}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{d.exploration_access.reclamation_cost}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19" w:name="_yuysr82ymbpu"/>
      <w:bookmarkEnd w:id="19"/>
      <w:r>
        <w:rPr>
          <w:rFonts w:eastAsia="Times New Roman" w:cs="Times New Roman" w:ascii="Times New Roman" w:hAnsi="Times New Roman"/>
        </w:rPr>
        <w:t>Blasting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On-site storage explosives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{d.edited_fields.blasting_operation.has_storage_explosive_on_site:ifEQ(true):showBegin}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{d.edited_fields.blasting_operation.has_storage_explosive_on_site:showEnd}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{d.blasting_operation.has_storage_explosive_on_site}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Explosive Magazine Storage and Use Permit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{d.edited_fields.blasting_operation.explosive_permit_issued:ifEQ(true):showBegin}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{d.edited_fields.blasting_operation.explosive_permit_issued:showEnd}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{d.blasting_operation.explosive_permit_issued}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Expiry Date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{d.edited_fields.blasting_operation.explosive_permit_expiry_date:ifEQ(true):showBegin}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{d.edited_fields.blasting_operation.explosive_permit_expiry_date:showEnd}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{d.blasting_operation.explosive_permit_expiry_date}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Permit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{d.edited_fields.blasting_operation.explosive_permit_number:ifEQ(true):showBegin}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{d.edited_fields.blasting_operation.explosive_permit_number:showEnd}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{d.blasting_operation.explosive_permit_number}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0" w:name="_a1jwbvx3h5ol"/>
      <w:bookmarkEnd w:id="20"/>
      <w:r>
        <w:rPr>
          <w:rFonts w:eastAsia="Times New Roman" w:cs="Times New Roman" w:ascii="Times New Roman" w:hAnsi="Times New Roman"/>
        </w:rPr>
        <w:t>Camps, Buildings, Staging Areas, Fuel/Lubricant Storage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{d.camps.details[i+1].timber_volume}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{d.camps.details:showEnd}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1" w:name="_mno0ejzdmwn7"/>
      <w:bookmarkEnd w:id="21"/>
      <w:r>
        <w:rPr>
          <w:rFonts w:eastAsia="Times New Roman" w:cs="Times New Roman" w:ascii="Times New Roman" w:hAnsi="Times New Roman"/>
        </w:rPr>
        <w:t>Fuel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Do you propose to store fuel?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{d.camps.has_fuel_stored}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Volume of fuel stored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{d.edited_fields.camps.volume_fuel_stored:ifEQ(true):showBegin}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{d.edited_fields.camps.volume_fuel_stored:showEnd}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{d.camps.volume_fuel_stored}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Storage Method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Bulk: {d.camps.has_fuel_stored_in_bulk}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{d.edited_fields.camps.has_fuel_stored_in_bulk:ifEQ(true):showBegin}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{d.edited_fields.camps.has_fuel_stored_in_bulk:showEnd}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Barrel: {d.camps.has_fuel_stored_in_barrels}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{d.edited_fields.camps.has_fuel_stored_in_barrels:ifEQ(true):showBegin}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{d.edited_fields.camps.has_fuel_stored_in_barrels:showEnd}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2" w:name="_eqto7pqfbv0v"/>
      <w:bookmarkEnd w:id="22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{d.edited_fields.camps.reclamation_cost:ifEQ(true):showBegin}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{d.edited_fields.camps.reclamation_cost:showEnd}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{d.camps.reclamation_cost}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3" w:name="_2iv04ey21pc6"/>
      <w:bookmarkEnd w:id="23"/>
      <w:r>
        <w:rPr>
          <w:rFonts w:eastAsia="Times New Roman" w:cs="Times New Roman" w:ascii="Times New Roman" w:hAnsi="Times New Roman"/>
        </w:rPr>
        <w:t>Cut Lines and Induced Polarization Survey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Total Line (km)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{d.cut_lines_polarization_survey.details[i+1].cut_line_length}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{d.cut_lines_polarization_survey.details[i+1].timber_volume}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{d.cut_lines_polarization_survey.details:showEnd}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4" w:name="_6x5pyl9sxydb"/>
      <w:bookmarkEnd w:id="24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{d.cut_lines_polarization_survey.reclamation_description}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{d.edited_fields.cut_lines_polarization_survey.reclamation_cost:ifEQ(true):showBegin}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{d.edited_fields.cut_lines_polarization_survey.reclamation_cost:showEnd} </w:t>
      </w:r>
      <w:r>
        <w:rPr>
          <w:rFonts w:eastAsia="Times New Roman" w:cs="Times New Roman" w:ascii="Times New Roman" w:hAnsi="Times New Roman"/>
        </w:rPr>
        <w:t>{d.cut_lines_polarization_survey.reclamation_cost}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{d.render.cut_lines_polarization_survey:showEnd}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5" w:name="_chbsx7rirtgg"/>
      <w:bookmarkEnd w:id="25"/>
      <w:r>
        <w:rPr>
          <w:rFonts w:eastAsia="Times New Roman" w:cs="Times New Roman" w:ascii="Times New Roman" w:hAnsi="Times New Roman"/>
        </w:rPr>
        <w:t>Exploration Surface Drilling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6" w:name="_nkjidd5j1jx6"/>
      <w:bookmarkEnd w:id="26"/>
      <w:r>
        <w:rPr>
          <w:rFonts w:eastAsia="Times New Roman" w:cs="Times New Roman" w:ascii="Times New Roman" w:hAnsi="Times New Roman"/>
        </w:rPr>
        <w:t>Drilling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{d.exploration_surface_drilling.details[i+1].timber_volume}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{d.exploration_surface_drilling.details:showEnd}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7" w:name="_b0r0xaef3vr0"/>
      <w:bookmarkEnd w:id="27"/>
      <w:r>
        <w:rPr>
          <w:rFonts w:eastAsia="Times New Roman" w:cs="Times New Roman" w:ascii="Times New Roman" w:hAnsi="Times New Roman"/>
        </w:rPr>
        <w:t>Support of the Drilling Program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The Drilling program will be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{d.edited_fields.exploration_surface_drilling.reclamation_core_storage:ifEQ(true):showBegin}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{d.edited_fields.exploration_surface_drilling.reclamation_core_storage:showEnd}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{d.exploration_surface_drilling.reclamation_core_storage}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28" w:name="_1xwuo64ltckb"/>
      <w:bookmarkEnd w:id="2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{d.edited_fields.exploration_surface_drilling.reclamation_description:showEnd}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{d.edited_fields.exploration_surface_drilling.reclamation_cost:ifEQ(true):showBegin}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{d.edited_fields.exploration_surface_drilling.reclamation_cost:showEnd}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{d.exploration_surface_drilling.reclamation_cost}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29" w:name="_6royupbqek1y"/>
      <w:bookmarkEnd w:id="29"/>
      <w:r>
        <w:rPr>
          <w:rFonts w:eastAsia="Times New Roman" w:cs="Times New Roman" w:ascii="Times New Roman" w:hAnsi="Times New Roman"/>
        </w:rPr>
        <w:t>Mechanical Trenching/Test Pits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Number of Sites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{d.mechanical_trenching.details[i+1].number_of_sites}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0" w:name="_r8cuci6afl6w"/>
      <w:bookmarkEnd w:id="30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{d.mechanical_trenching.equipment[i+1].capacity}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{d.mechanical_trenching.equipment:showEnd}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1" w:name="_hb89mtdm5pq9"/>
      <w:bookmarkEnd w:id="31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{d.edited_fields.mechanical_trenching.reclamation_description:ifEQ(true):showBegin}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{d.edited_fields.mechanical_trenching.reclamation_description:showEnd}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{d.mechanical_trenching.reclamation_cost}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2" w:name="_efw09qt1ruio"/>
      <w:bookmarkEnd w:id="32"/>
      <w:r>
        <w:rPr>
          <w:rFonts w:eastAsia="Times New Roman" w:cs="Times New Roman" w:ascii="Times New Roman" w:hAnsi="Times New Roman"/>
        </w:rPr>
        <w:t>Settling Ponds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Describe the wastewater treatment facility (settling pond design, recycling, distance from creek, etc.)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{d.settling_pond.wastewater_facility_description}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51"/>
        <w:gridCol w:w="1351"/>
        <w:gridCol w:w="1351"/>
        <w:gridCol w:w="1353"/>
        <w:gridCol w:w="1351"/>
        <w:gridCol w:w="1350"/>
        <w:gridCol w:w="1350"/>
        <w:gridCol w:w="1341"/>
      </w:tblGrid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Pond ID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Depth (m)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Source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Construction Method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{d.settling_pond.details[i].depth}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{d.settling_pond.details[i].water_source_description}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{d.settling_pond.details[i].construction_plan}</w:t>
            </w:r>
          </w:p>
        </w:tc>
      </w:tr>
      <w:tr>
        <w:trPr/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{d.settling_pond.details[i+1].activity_type_description}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{d.settling_pond.details[i+1].width}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{d.settling_pond.details[i+1].length}</w:t>
            </w:r>
          </w:p>
        </w:tc>
        <w:tc>
          <w:tcPr>
            <w:tcW w:w="13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{d.settling_pond.details[i+1].depth}</w:t>
            </w:r>
          </w:p>
        </w:tc>
        <w:tc>
          <w:tcPr>
            <w:tcW w:w="13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{d.settling_pond.details[i+1].disturbed_area}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{d.settling_pond.details[i+1].timber_volume}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{d.settling_pond.details[i+1].water_source_description}</w:t>
            </w:r>
          </w:p>
        </w:tc>
        <w:tc>
          <w:tcPr>
            <w:tcW w:w="1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{d.settling_pond.details[i+1].construction_plan}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{d.settling_pond.details:showEnd}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Disposal of fines from cleanout (i.e. use as a subsoil material)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{d.edited_fields.settling_pond.disposal_from_clean_out:ifEQ(true):showBegin}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{d.edited_fields.settling_pond.disposal_from_clean_out:showEnd}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{d.settling_pond.disposal_from_clean_out}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highlight w:val="white"/>
        </w:rPr>
      </w:pPr>
      <w:r>
        <w:rPr>
          <w:rFonts w:eastAsia="Times New Roman" w:cs="Times New Roman" w:ascii="Times New Roman" w:hAnsi="Times New Roman"/>
          <w:b/>
          <w:highlight w:val="white"/>
        </w:rPr>
        <w:t>Water from ponds will be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>Recycled :</w:t>
      </w:r>
      <w:r>
        <w:rPr>
          <w:rFonts w:eastAsia="Times New Roman" w:cs="Times New Roman" w:ascii="Times New Roman" w:hAnsi="Times New Roman"/>
          <w:color w:val="00FF00"/>
          <w:highlight w:val="white"/>
        </w:rPr>
        <w:t xml:space="preserve"> </w:t>
      </w:r>
      <w:r>
        <w:rPr>
          <w:rFonts w:eastAsia="Times New Roman" w:cs="Times New Roman" w:ascii="Times New Roman" w:hAnsi="Times New Roman"/>
        </w:rPr>
        <w:t>{d.settling_pond.is_ponds_recycled}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{d.edited_fields.settling_pond.is_ponds_recycled:ifEQ(true):showBegin}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{d.edited_fields.settling_pond.is_ponds_recycled:showEnd}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Exfiltrated to Ground: </w:t>
      </w:r>
      <w:r>
        <w:rPr>
          <w:rFonts w:eastAsia="Times New Roman" w:cs="Times New Roman" w:ascii="Times New Roman" w:hAnsi="Times New Roman"/>
        </w:rPr>
        <w:t>{d.settling_pond.is_ponds_exfiltrated}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{d.edited_fields.settling_pond.is_ponds_exfiltrated:ifEQ(true):showBegin}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{d.edited_fields.settling_pond.is_ponds_exfiltrated:showEnd}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  <w:highlight w:val="white"/>
        </w:rPr>
      </w:pPr>
      <w:r>
        <w:rPr>
          <w:rFonts w:eastAsia="Times New Roman" w:cs="Times New Roman" w:ascii="Times New Roman" w:hAnsi="Times New Roman"/>
          <w:highlight w:val="white"/>
        </w:rPr>
        <w:t xml:space="preserve">Discharged to Environment: </w:t>
      </w:r>
      <w:r>
        <w:rPr>
          <w:rFonts w:eastAsia="Times New Roman" w:cs="Times New Roman" w:ascii="Times New Roman" w:hAnsi="Times New Roman"/>
        </w:rPr>
        <w:t>{d.settling_pond.is_ponds_discharged}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{d.edited_fields.settling_pond.is_ponds_discharged:ifEQ(true):showBegin}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{d.edited_fields.settling_pond.is_ponds_discharged:showEnd} 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3" w:name="_fd99nwgrxvsr"/>
      <w:bookmarkEnd w:id="3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{d.edited_fields.settling_pond.reclamation_cost:ifEQ(true):showBegin}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{d.edited_fields.settling_pond.reclamation_cost:showEnd}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{d.settling_pond.reclamation_cost}</w:t>
      </w:r>
    </w:p>
    <w:p>
      <w:pPr>
        <w:pStyle w:val="LOnormal1"/>
        <w:rPr>
          <w:rFonts w:ascii="Times New Roman" w:hAnsi="Times New Roman" w:eastAsia="Times New Roman" w:cs="Times New Roman"/>
          <w:color w:val="FF9900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4" w:name="_rmm40muqk8t6"/>
      <w:bookmarkEnd w:id="34"/>
      <w:r>
        <w:rPr>
          <w:rFonts w:eastAsia="Times New Roman" w:cs="Times New Roman" w:ascii="Times New Roman" w:hAnsi="Times New Roman"/>
        </w:rPr>
        <w:t>Surface Bulk Sample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{d.surface_bulk_sample.details[i].timber_volume}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{d.surface_bulk_sample.details[i+1].activity_type_description}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{d.surface_bulk_sample.details[i+1].quantity}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{d.surface_bulk_sample.details[i+1].disturbed_area}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Processing Methods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{d.edited_fields.surface_bulk_sample.processing_method_description:ifEQ(true):showBegin}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{d.edited_fields.surface_bulk_sample.processing_method_description:showEnd}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{d.surface_bulk_sample.processing_method_description}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Bedrock excavation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{d.edited_fields.surface_bulk_sample.has_bedrock_excavation:ifEQ(true):showBegin}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{d.edited_fields.surface_bulk_sample.has_bedrock_excavation:showEnd}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{d.surface_bulk_sample.has_bedrock_excavation}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bookmarkStart w:id="35" w:name="_GoBack"/>
      <w:bookmarkEnd w:id="35"/>
      <w:r>
        <w:rPr>
          <w:rFonts w:eastAsia="Times New Roman" w:cs="Times New Roman" w:ascii="Times New Roman" w:hAnsi="Times New Roman"/>
          <w:b/>
        </w:rPr>
        <w:t>If the material has potential for spontaneous combustion, give details of separate handling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{d.edited_fields.surface_bulk_sample.handling_instructions:ifEQ(true):showBegin}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{d.edited_fields.surface_bulk_sample.handling_instructions:showEnd}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{d.surface_bulk_sample.handling_instructions}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6" w:name="_l3tiy1otuy2b"/>
      <w:bookmarkEnd w:id="36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{d.surface_bulk_sample.equipment[i+1].capacity}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{d.surface_bulk_sample.equipment:showEnd}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37" w:name="_bh0bc956cx0p"/>
      <w:bookmarkEnd w:id="37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{d.edited_fields.surface_bulk_sample.reclamation_description:showEnd}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{d.edited_fields.surface_bulk_sample.reclamation_cost:ifEQ(true):showBegin}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{d.edited_fields.surface_bulk_sample.reclamation_cost:showEnd}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{d.surface_bulk_sample.reclamation_cost}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{d.render.surface_bulk_sample:showEnd}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8" w:name="_89una53xbzz"/>
      <w:bookmarkEnd w:id="38"/>
      <w:r>
        <w:rPr>
          <w:rFonts w:eastAsia="Times New Roman" w:cs="Times New Roman" w:ascii="Times New Roman" w:hAnsi="Times New Roman"/>
        </w:rPr>
        <w:t>Underground Exploration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331"/>
        <w:gridCol w:w="1038"/>
        <w:gridCol w:w="1110"/>
        <w:gridCol w:w="960"/>
        <w:gridCol w:w="1112"/>
        <w:gridCol w:w="1110"/>
        <w:gridCol w:w="1108"/>
        <w:gridCol w:w="1215"/>
        <w:gridCol w:w="1815"/>
      </w:tblGrid>
      <w:tr>
        <w:trPr>
          <w:trHeight w:val="953" w:hRule="atLeast"/>
        </w:trPr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Exploration Type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Incline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Height (m)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{d.underground_exploration.details[i].timber_volume}</w:t>
            </w:r>
          </w:p>
        </w:tc>
      </w:tr>
      <w:tr>
        <w:trPr/>
        <w:tc>
          <w:tcPr>
            <w:tcW w:w="13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{d.underground_exploration.details[i+1].underground_exploration_type_code}</w:t>
            </w:r>
          </w:p>
        </w:tc>
        <w:tc>
          <w:tcPr>
            <w:tcW w:w="10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{d.underground_exploration.details[i+1].activity_type_description}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{d.underground_exploration.details[i+1].quantity}</w:t>
            </w:r>
          </w:p>
        </w:tc>
        <w:tc>
          <w:tcPr>
            <w:tcW w:w="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{d.underground_exploration.details[i+1].incline}</w:t>
            </w:r>
          </w:p>
        </w:tc>
        <w:tc>
          <w:tcPr>
            <w:tcW w:w="11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{d.underground_exploration.details[i+1].width}</w:t>
            </w:r>
          </w:p>
        </w:tc>
        <w:tc>
          <w:tcPr>
            <w:tcW w:w="11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{d.underground_exploration.details[i+1].length}</w:t>
            </w:r>
          </w:p>
        </w:tc>
        <w:tc>
          <w:tcPr>
            <w:tcW w:w="1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{d.underground_exploration.details[i+1].height}</w:t>
            </w:r>
          </w:p>
        </w:tc>
        <w:tc>
          <w:tcPr>
            <w:tcW w:w="12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{d.underground_exploration.details[i+1].disturbed_area}</w:t>
            </w:r>
          </w:p>
        </w:tc>
        <w:tc>
          <w:tcPr>
            <w:tcW w:w="18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{d.underground_exploration.details[i+1].timber_volume}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{d.underground_exploration.details:showEnd}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Activities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{d.underground_exploration.proposed_activity}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Ore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{d.edited_fields.underground_exploration.total_ore_amount:ifEQ(true):showBegin}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{d.edited_fields.underground_exploration.total_ore_amount:showEnd}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{d.underground_exploration.total_ore_amount}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Waste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{d.edited_fields.underground_exploration.total_waste_amount:ifEQ(true):showBegin}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{d.edited_fields.underground_exploration.total_waste_amount:showEnd} 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{d.underground_exploration.total_waste_amount}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{d.render.underground_exploration:showEnd}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39" w:name="_u7p4ey9cql4a"/>
      <w:bookmarkEnd w:id="39"/>
      <w:r>
        <w:rPr>
          <w:rFonts w:eastAsia="Times New Roman" w:cs="Times New Roman" w:ascii="Times New Roman" w:hAnsi="Times New Roman"/>
        </w:rPr>
        <w:t>Sand and Gravel/Quarry Operations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0" w:name="_6eormxsy3fbi"/>
      <w:bookmarkEnd w:id="40"/>
      <w:r>
        <w:rPr>
          <w:rFonts w:eastAsia="Times New Roman" w:cs="Times New Roman" w:ascii="Times New Roman" w:hAnsi="Times New Roman"/>
        </w:rPr>
        <w:t>Soil Conservation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Overburden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{d.edited_fields.sand_and_gravel.average_overburden_depth:ifEQ(true):showBegin}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{d.edited_fields.sand_and_gravel.average_overburden_depth:showEnd}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{d.sand_and_gravel.average_overburden_depth}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Average Depth of topsoil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{d.edited_fields.sand_and_gravel.average_top_soil_depth:showEnd}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{d.sand_and_gravel.average_top_soil_depth}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Measures to stabilize soil overburden stockpiles and control noxious weeds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{d.edited_fields.sand_and_gravel.stability_measures_description:ifEQ(true):showBegin}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{d.edited_fields.sand_and_gravel.stability_measures_description:showEnd}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{d.sand_and_gravel.stability_measures_description}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1" w:name="_70pj7c22moc6"/>
      <w:bookmarkEnd w:id="41"/>
      <w:r>
        <w:rPr>
          <w:rFonts w:eastAsia="Times New Roman" w:cs="Times New Roman" w:ascii="Times New Roman" w:hAnsi="Times New Roman"/>
        </w:rPr>
        <w:t>Land Use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site within the Agricultural Land Reserve?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{d.edited_fields.sand_and_gravel.is_agricultural_land_reserve:ifEQ(true):showBegin}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{d.edited_fields.sand_and_gravel.is_agricultural_land_reserve:showEnd}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{d.sand_and_gravel.is_agricultural_land_reserve}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Permit Application Number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{d.edited_fields.sand_and_gravel.agri_lnd_rsrv_permit_application_number:ifEQ(true):showBegin}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>{d.edited_fields.sand_and_gravel.agri_lnd_rsrv_permit_application_number:showEnd}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{d.sand_and_gravel.agri_lnd_rsrv_permit_application_number}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Current land use zoning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{d.edited_fields.sand_and_gravel.land_use_zoning:ifEQ(true):showBegin}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{d.edited_fields.sand_and_gravel.land_use_zoning:showEnd}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{d.sand_and_gravel.land_use_zoning}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land use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{d.edited_fields.sand_and_gravel.proposed_land_use:ifEQ(true):showBegin}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{d.edited_fields.sand_and_gravel.proposed_land_use:showEnd}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{d.sand_and_gravel.proposed_land_use}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Official community plan for the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{d.edited_fields.sand_and_gravel.community_plan:ifEQ(true):showBegin}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{d.edited_fields.sand_and_gravel.community_plan:showEnd}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{d.sand_and_gravel.community_plan}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Does the local government have a soil removal bylaw?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{d.edited_fields.sand_and_gravel.has_local_soil_removal_bylaw:ifEQ(true):showBegin}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{d.edited_fields.sand_and_gravel.has_local_soil_removal_bylaw:showEnd}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{d.sand_and_gravel.has_local_soil_removal_bylaw}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mineable reserves over the life of the mine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{d.edited_fields.sand_and_gravel.total_mineable_reserves:ifEQ(true):showBegin}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{d.edited_fields.sand_and_gravel.total_mineable_reserves:showEnd}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{d.sand_and_gravel.total_mineable_reserves}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Annual extraction from site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{d.edited_fields.sand_and_gravel.total_annual_extraction:ifEQ(true):showBegin}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{d.edited_fields.sand_and_gravel.total_annual_extraction:showEnd} 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{d.sand_and_gravel.total_annual_extraction}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{d.sand_and_gravel.details[i].timber_volume}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{d.sand_and_gravel.details[i+1].activity_type_description}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{d.sand_and_gravel.details[i+1].disturbed_area}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2" w:name="_94lfvf7d2aqn"/>
      <w:bookmarkEnd w:id="42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{d.sand_and_gravel.equipment[i+1].capacity}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{d.sand_and_gravel.equipment:showEnd}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3" w:name="_bwnf20z73656"/>
      <w:bookmarkEnd w:id="43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{d.edited_fields.sand_and_gravel.reclamation_cost:ifEQ(true):showBegin}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</w:rPr>
        <w:t>)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{d.edited_fields.sand_and_gravel.reclamation_cost:showEnd}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{d.sand_and_gravel.reclamation_cost}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{d.render.sand_gravel_quarry_operation:showEnd}</w:t>
      </w:r>
    </w:p>
    <w:p>
      <w:pPr>
        <w:pStyle w:val="Normal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{d.render.placer_operation:ifEQ(true):showBegin}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4" w:name="_r4xdhg3zycg4"/>
      <w:bookmarkEnd w:id="44"/>
      <w:r>
        <w:rPr>
          <w:rFonts w:eastAsia="Times New Roman" w:cs="Times New Roman" w:ascii="Times New Roman" w:hAnsi="Times New Roman"/>
        </w:rPr>
        <w:t>Placer Operations</w:t>
      </w:r>
    </w:p>
    <w:p>
      <w:pPr>
        <w:pStyle w:val="LOnormal1"/>
        <w:rPr>
          <w:rFonts w:ascii="Times New Roman" w:hAnsi="Times New Roman" w:eastAsia="Times New Roman" w:cs="Times New Roman"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Underground Placer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{d.edited_fields.placer_operation.is_underground:ifEQ(true):showBegin}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{d.edited_fields.placer_operation.is_underground:showEnd}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{d.placer_operation.is_underground}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Is this an application for Hand Operations?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{d.edited_fields.placer_operation.is_hand_operation:ifEQ(true):showBegin}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{d.edited_fields.placer_operation.is_hand_operation:showEnd}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{d.placer_operation.is_hand_operation}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801"/>
        <w:gridCol w:w="1798"/>
        <w:gridCol w:w="1802"/>
        <w:gridCol w:w="1800"/>
        <w:gridCol w:w="1798"/>
        <w:gridCol w:w="1800"/>
      </w:tblGrid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Width (m)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Length (km)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Disturbed Area (ha)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Merchantable Timber Volume (m</w:t>
            </w:r>
            <w:r>
              <w:rPr>
                <w:rFonts w:eastAsia="Times New Roman" w:cs="Times New Roman" w:ascii="Times New Roman" w:hAnsi="Times New Roman"/>
                <w:b/>
                <w:vertAlign w:val="superscript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</w:rPr>
              <w:t>)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{d.placer_operation.details[i].timber_volume}</w:t>
            </w:r>
          </w:p>
        </w:tc>
      </w:tr>
      <w:tr>
        <w:trPr/>
        <w:tc>
          <w:tcPr>
            <w:tcW w:w="18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{d.placer_operation.details[i+1].activity_type_description}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{d.placer_operation.details[i+1].quantity}</w:t>
            </w:r>
          </w:p>
        </w:tc>
        <w:tc>
          <w:tcPr>
            <w:tcW w:w="18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{d.placer_operation.details[i+1].width}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{d.placer_operation.details[i+1].length}</w:t>
            </w:r>
          </w:p>
        </w:tc>
        <w:tc>
          <w:tcPr>
            <w:tcW w:w="17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{d.placer_operation.details[i+1].disturbed_area}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{d.placer_operation.details[i+1].timber_volume}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color w:val="FF0000"/>
        </w:rPr>
      </w:pPr>
      <w:r>
        <w:rPr>
          <w:rFonts w:eastAsia="Times New Roman" w:cs="Times New Roman" w:ascii="Times New Roman" w:hAnsi="Times New Roman"/>
          <w:b/>
          <w:color w:val="FF0000"/>
        </w:rPr>
        <w:t>{d.placer_operation.details:showEnd}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Proposed Production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{d.edited_fields.placer_operation.proposed_production:ifEQ(true):showBegin}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{d.edited_fields.placer_operation.proposed_production:showEnd}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{d.placer_operation.proposed_production}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5" w:name="_x9d9tnaucie5"/>
      <w:bookmarkEnd w:id="45"/>
      <w:r>
        <w:rPr>
          <w:rFonts w:eastAsia="Times New Roman" w:cs="Times New Roman" w:ascii="Times New Roman" w:hAnsi="Times New Roman"/>
        </w:rPr>
        <w:t>Equipment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Quantity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Capacity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{d.placer_operation.equipment[i].capacity}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{d.placer_operation.equipment[i+1].quantity}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{d.placer_operation.equipment[i+1].description}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{d.placer_operation.equipment[i+1].capacity}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{d.placer_operation.equipment:showEnd}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6" w:name="_3xlur9q5r581"/>
      <w:bookmarkEnd w:id="46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Total area of planned reclamation this year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{d.edited_fields.placer_operation.total_disturbed_area:ifEQ(true):showBegin}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{d.edited_fields.placer_operation.total_disturbed_area:showEnd}</w:t>
      </w:r>
    </w:p>
    <w:p>
      <w:pPr>
        <w:pStyle w:val="LOnormal1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</w:rPr>
        <w:t>{d.placer_operation.total_disturbed_area}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{d.edited_fields.placer_operation.reclamation_description:showEnd}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{d.placer_operation.reclamation_description}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00FF00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{d.edited_fields.placer_operation.reclamation_cost:ifEQ(true):showBegin}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  <w:r>
        <w:rPr>
          <w:rFonts w:eastAsia="Times New Roman" w:cs="Times New Roman" w:ascii="Times New Roman" w:hAnsi="Times New Roman"/>
          <w:b/>
          <w:color w:val="00FF00"/>
        </w:rPr>
        <w:t xml:space="preserve"> {d.edited_fields.placer_operation.reclamation_cost:showEnd}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{d.placer_operation.reclamation_cost}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i/>
          <w:i/>
          <w:color w:val="FF99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9900"/>
          <w:u w:val="single"/>
        </w:rPr>
        <w:t>{d.render.placer_operation:showEnd}</w:t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7" w:name="_9s57twfcsq1f"/>
      <w:bookmarkEnd w:id="47"/>
      <w:r>
        <w:rPr>
          <w:rFonts w:eastAsia="Times New Roman" w:cs="Times New Roman" w:ascii="Times New Roman" w:hAnsi="Times New Roman"/>
        </w:rPr>
        <w:t>Water Supply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Source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Activity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Water Use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Estimate (m/s)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{d.water_supply.details[i].estimate_rate}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{d.water_supply.details[i+1].supply_source_description}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{d.water_supply.details[i+1].activity_type_description}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{d.water_supply.details[i+1].water_use_description}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{d.water_supply.details[i+1].estimate_rate}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{d.water_supply.details:showEnd}</w:t>
      </w:r>
    </w:p>
    <w:p>
      <w:pPr>
        <w:pStyle w:val="Heading3"/>
        <w:rPr>
          <w:rFonts w:ascii="Times New Roman" w:hAnsi="Times New Roman" w:eastAsia="Times New Roman" w:cs="Times New Roman"/>
        </w:rPr>
      </w:pPr>
      <w:bookmarkStart w:id="48" w:name="_fnpoikvbmqnn"/>
      <w:bookmarkEnd w:id="48"/>
      <w:r>
        <w:rPr>
          <w:rFonts w:eastAsia="Times New Roman" w:cs="Times New Roman" w:ascii="Times New Roman" w:hAnsi="Times New Roman"/>
        </w:rPr>
        <w:t>Reclamation Program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Proposed reclamation and timing for this specific activity</w:t>
      </w:r>
      <w:r>
        <w:rPr>
          <w:rFonts w:eastAsia="Times New Roman" w:cs="Times New Roman" w:ascii="Times New Roman" w:hAnsi="Times New Roman"/>
          <w:b/>
          <w:color w:val="00FF00"/>
        </w:rPr>
        <w:t xml:space="preserve">{d.edited_fields.water_supply.reclamation_description:ifEQ(true):showBegin} </w:t>
      </w:r>
      <w:r>
        <w:rPr>
          <w:rFonts w:eastAsia="Times New Roman" w:cs="Times New Roman" w:ascii="Times New Roman" w:hAnsi="Times New Roman"/>
          <w:b/>
          <w:color w:val="234075"/>
        </w:rPr>
        <w:t xml:space="preserve">[EDITED] 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{d.edited_fields.water_supply.reclamation_description:showEnd}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{d.water_supply.reclamation_description} 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</w:rPr>
        <w:t>Estimated Cost of reclamation activities described above</w:t>
      </w: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{d.edited_fields.water_supply.reclamation_cost:ifEQ(true):showBegin}</w:t>
      </w:r>
      <w:r>
        <w:rPr>
          <w:rFonts w:eastAsia="Times New Roman" w:cs="Times New Roman" w:ascii="Times New Roman" w:hAnsi="Times New Roman"/>
          <w:b/>
        </w:rPr>
        <w:t xml:space="preserve"> </w:t>
      </w:r>
      <w:r>
        <w:rPr>
          <w:rFonts w:eastAsia="Times New Roman" w:cs="Times New Roman" w:ascii="Times New Roman" w:hAnsi="Times New Roman"/>
          <w:b/>
          <w:color w:val="234075"/>
        </w:rPr>
        <w:t>[EDITED]</w:t>
      </w:r>
    </w:p>
    <w:p>
      <w:pPr>
        <w:pStyle w:val="LOnormal1"/>
        <w:rPr>
          <w:rFonts w:ascii="Times New Roman" w:hAnsi="Times New Roman" w:eastAsia="Times New Roman" w:cs="Times New Roman"/>
          <w:b/>
          <w:b/>
          <w:color w:val="234075"/>
        </w:rPr>
      </w:pPr>
      <w:r>
        <w:rPr>
          <w:rFonts w:eastAsia="Times New Roman" w:cs="Times New Roman" w:ascii="Times New Roman" w:hAnsi="Times New Roman"/>
          <w:b/>
          <w:color w:val="00FF00"/>
        </w:rPr>
        <w:t>{d.edited_fields.water_supply.reclamation_cost:showEnd}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{d.water_supply.reclamation_cost}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</w:rPr>
      </w:pPr>
      <w:bookmarkStart w:id="49" w:name="_elit8l18g16p"/>
      <w:bookmarkEnd w:id="49"/>
      <w:r>
        <w:rPr>
          <w:rFonts w:eastAsia="Times New Roman" w:cs="Times New Roman" w:ascii="Times New Roman" w:hAnsi="Times New Roman"/>
        </w:rPr>
        <w:t>vFCBC/NROS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3600"/>
        <w:gridCol w:w="3600"/>
        <w:gridCol w:w="3600"/>
      </w:tblGrid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Proponent Description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{d.submission_documents[i].description}</w:t>
            </w:r>
          </w:p>
        </w:tc>
      </w:tr>
      <w:tr>
        <w:trPr/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{d.submission_documents[i+1].filename}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{d.submission_documents[i+1].documenttype}</w:t>
            </w:r>
          </w:p>
        </w:tc>
        <w:tc>
          <w:tcPr>
            <w:tcW w:w="3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{d.submission_documents[i+1].description}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color w:val="FF0000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{d.submission_documents:showEnd}</w:t>
      </w:r>
    </w:p>
    <w:p>
      <w:pPr>
        <w:pStyle w:val="LOnormal1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  <w:r>
        <w:br w:type="page"/>
      </w:r>
    </w:p>
    <w:p>
      <w:pPr>
        <w:pStyle w:val="Heading2"/>
        <w:rPr>
          <w:rFonts w:ascii="Times New Roman" w:hAnsi="Times New Roman" w:eastAsia="Times New Roman" w:cs="Times New Roman"/>
          <w:b/>
          <w:b/>
          <w:i/>
          <w:i/>
          <w:u w:val="single"/>
        </w:rPr>
      </w:pPr>
      <w:bookmarkStart w:id="50" w:name="_4bodpbbi5ql0"/>
      <w:bookmarkEnd w:id="50"/>
      <w:r>
        <w:rPr>
          <w:rFonts w:eastAsia="Times New Roman" w:cs="Times New Roman" w:ascii="Times New Roman" w:hAnsi="Times New Roman"/>
        </w:rPr>
        <w:t>Additional Application Files</w:t>
      </w:r>
    </w:p>
    <w:tbl>
      <w:tblPr>
        <w:tblW w:w="10800" w:type="dxa"/>
        <w:jc w:val="left"/>
        <w:tblInd w:w="11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01"/>
        <w:gridCol w:w="2700"/>
        <w:gridCol w:w="2702"/>
        <w:gridCol w:w="2696"/>
      </w:tblGrid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File Name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Category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Description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jc w:val="center"/>
              <w:rPr>
                <w:rFonts w:ascii="Times New Roman" w:hAnsi="Times New Roman" w:eastAsia="Times New Roman" w:cs="Times New Roman"/>
                <w:b/>
                <w:b/>
              </w:rPr>
            </w:pPr>
            <w:r>
              <w:rPr>
                <w:rFonts w:eastAsia="Times New Roman" w:cs="Times New Roman" w:ascii="Times New Roman" w:hAnsi="Times New Roman"/>
                <w:b/>
              </w:rPr>
              <w:t>Date Uploaded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{d.documents[i].mine_document.upload_date:formatD(LLLL)}</w:t>
            </w:r>
          </w:p>
        </w:tc>
      </w:tr>
      <w:tr>
        <w:trPr/>
        <w:tc>
          <w:tcPr>
            <w:tcW w:w="2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{d.documents[i+1].mine_document.document_name}</w:t>
            </w:r>
          </w:p>
        </w:tc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{d.documents[i+1].now_application_document_type_description}</w:t>
            </w:r>
          </w:p>
        </w:tc>
        <w:tc>
          <w:tcPr>
            <w:tcW w:w="27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{d.documents[i+1].description}</w:t>
            </w:r>
          </w:p>
        </w:tc>
        <w:tc>
          <w:tcPr>
            <w:tcW w:w="26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LOnormal1"/>
              <w:widowControl w:val="false"/>
              <w:spacing w:lineRule="auto" w:line="240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{d.documents[i+1].mine_document.upload_date:formatD(LLLL)}</w:t>
            </w:r>
          </w:p>
        </w:tc>
      </w:tr>
    </w:tbl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{d.documents:ifEM():showBegin}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No Data Yet</w:t>
      </w:r>
    </w:p>
    <w:p>
      <w:pPr>
        <w:pStyle w:val="LOnormal1"/>
        <w:jc w:val="center"/>
        <w:rPr>
          <w:rFonts w:ascii="Times New Roman" w:hAnsi="Times New Roman" w:eastAsia="Times New Roman" w:cs="Times New Roman"/>
          <w:b/>
          <w:b/>
          <w:i/>
          <w:i/>
          <w:color w:val="FF0000"/>
          <w:u w:val="single"/>
        </w:rPr>
      </w:pPr>
      <w:r>
        <w:rPr>
          <w:rFonts w:eastAsia="Times New Roman" w:cs="Times New Roman" w:ascii="Times New Roman" w:hAnsi="Times New Roman"/>
          <w:b/>
          <w:i/>
          <w:color w:val="FF0000"/>
          <w:u w:val="single"/>
        </w:rPr>
        <w:t>{d.documents:showEnd}</w:t>
      </w:r>
    </w:p>
    <w:sectPr>
      <w:headerReference w:type="default" r:id="rId2"/>
      <w:footerReference w:type="default" r:id="rId3"/>
      <w:type w:val="nextPage"/>
      <w:pgSz w:w="12240" w:h="15840"/>
      <w:pgMar w:left="720" w:right="720" w:header="720" w:top="1440" w:footer="450" w:bottom="144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>
        <w:rFonts w:ascii="Times New Roman" w:hAnsi="Times New Roman" w:eastAsia="Times New Roman" w:cs="Times New Roman"/>
      </w:rPr>
    </w:pPr>
    <w:r>
      <w:rPr>
        <w:rFonts w:eastAsia="Times New Roman" w:cs="Times New Roman" w:ascii="Times New Roman" w:hAnsi="Times New Roman"/>
        <w:b/>
      </w:rPr>
      <w:t>NoW Number</w:t>
    </w:r>
    <w:r>
      <w:rPr>
        <w:rFonts w:eastAsia="Times New Roman" w:cs="Times New Roman" w:ascii="Times New Roman" w:hAnsi="Times New Roman"/>
      </w:rPr>
      <w:t>: {d.now_number}</w:t>
      <w:tab/>
      <w:tab/>
      <w:tab/>
      <w:tab/>
      <w:tab/>
      <w:t xml:space="preserve">     </w:t>
    </w:r>
    <w:r>
      <w:rPr>
        <w:rFonts w:eastAsia="Times New Roman" w:cs="Times New Roman" w:ascii="Times New Roman" w:hAnsi="Times New Roman"/>
        <w:b/>
      </w:rPr>
      <w:t>Date Submitted</w:t>
    </w:r>
    <w:r>
      <w:rPr>
        <w:rFonts w:eastAsia="Times New Roman" w:cs="Times New Roman" w:ascii="Times New Roman" w:hAnsi="Times New Roman"/>
      </w:rPr>
      <w:t>: {d.submitted_date}</w:t>
      <w:tab/>
      <w:tab/>
    </w:r>
  </w:p>
  <w:p>
    <w:pPr>
      <w:pStyle w:val="LOnormal1"/>
      <w:jc w:val="center"/>
      <w:rPr>
        <w:rFonts w:ascii="Times New Roman" w:hAnsi="Times New Roman" w:eastAsia="Times New Roman" w:cs="Times New Roman"/>
      </w:rPr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21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LOnormal1"/>
      <w:rPr/>
    </w:pPr>
    <w:r>
      <w:rPr/>
      <w:drawing>
        <wp:inline distT="0" distB="0" distL="0" distR="0">
          <wp:extent cx="2743200" cy="996950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743200" cy="9969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LOnormal1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fals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1"/>
    <w:next w:val="LOnormal1"/>
    <w:uiPriority w:val="9"/>
    <w:qFormat/>
    <w:pPr>
      <w:keepNext w:val="true"/>
      <w:keepLines/>
      <w:spacing w:lineRule="auto" w:line="240"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1"/>
    <w:next w:val="LOnormal1"/>
    <w:uiPriority w:val="9"/>
    <w:unhideWhenUsed/>
    <w:qFormat/>
    <w:pPr>
      <w:keepNext w:val="true"/>
      <w:keepLines/>
      <w:spacing w:lineRule="auto" w:line="240"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1"/>
    <w:next w:val="LOnormal1"/>
    <w:uiPriority w:val="9"/>
    <w:unhideWhenUsed/>
    <w:qFormat/>
    <w:pPr>
      <w:keepNext w:val="true"/>
      <w:keepLines/>
      <w:spacing w:lineRule="auto" w:line="240"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4"/>
    </w:pPr>
    <w:rPr>
      <w:color w:val="666666"/>
    </w:rPr>
  </w:style>
  <w:style w:type="paragraph" w:styleId="Heading6">
    <w:name w:val="Heading 6"/>
    <w:basedOn w:val="LOnormal1"/>
    <w:next w:val="LOnormal1"/>
    <w:uiPriority w:val="9"/>
    <w:semiHidden/>
    <w:unhideWhenUsed/>
    <w:qFormat/>
    <w:pPr>
      <w:keepNext w:val="true"/>
      <w:keepLines/>
      <w:spacing w:lineRule="auto" w:line="240"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TextBody">
    <w:name w:val="Body Text"/>
    <w:basedOn w:val="Normal"/>
    <w:pPr>
      <w:spacing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 Unicode MS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Onormal1" w:customStyle="1">
    <w:name w:val="LO-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1"/>
    <w:next w:val="LOnormal1"/>
    <w:uiPriority w:val="10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1"/>
    <w:next w:val="LOnormal1"/>
    <w:uiPriority w:val="11"/>
    <w:qFormat/>
    <w:pPr>
      <w:keepNext w:val="true"/>
      <w:keepLines/>
      <w:spacing w:lineRule="auto" w:line="240" w:before="0" w:after="320"/>
    </w:pPr>
    <w:rPr>
      <w:color w:val="666666"/>
      <w:sz w:val="30"/>
      <w:szCs w:val="30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LOnormal" w:customStyle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Liberation Serif" w:hAnsi="Liberation Serif" w:eastAsia="Arial Unicode MS" w:cs="Liberation Serif"/>
      <w:color w:val="auto"/>
      <w:kern w:val="2"/>
      <w:sz w:val="24"/>
      <w:szCs w:val="24"/>
      <w:lang w:val="en-US" w:eastAsia="hi-IN" w:bidi="hi-IN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Application>LibreOffice/7.0.4.2$Windows_X86_64 LibreOffice_project/dcf040e67528d9187c66b2379df5ea4407429775</Application>
  <AppVersion>15.0000</AppVersion>
  <DocSecurity>0</DocSecurity>
  <Pages>21</Pages>
  <Words>1473</Words>
  <Characters>32869</Characters>
  <CharactersWithSpaces>33796</CharactersWithSpaces>
  <Paragraphs>573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2020-10-09T16:21:00Z</dcterms:created>
  <dc:creator/>
  <dc:description/>
  <dc:language>en-US</dc:language>
  <cp:lastModifiedBy/>
  <dcterms:modified xsi:type="dcterms:W3CDTF">2021-01-04T12:05:31Z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