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/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/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/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/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/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/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/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/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/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/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</w:t>
      </w:r>
      <w:ins w:id="0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p</w:t>
        </w:r>
      </w:ins>
      <w:del w:id="1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o</w:delText>
        </w:r>
      </w:del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/>
      </w:pPr>
      <w:r>
        <w:rPr>
          <w:rFonts w:eastAsia="Times New Roman"/>
          <w:color w:val="000000"/>
        </w:rPr>
        <w:t>{d.application_permit_type_description}</w:t>
      </w:r>
      <w:ins w:id="2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4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5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MY-ABP</w:t>
        </w:r>
      </w:ins>
      <w:ins w:id="6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/>
      </w:pPr>
      <w:ins w:id="8" w:author="Unknown Author" w:date="2021-07-23T12:36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Is this the first year of a multi-year, area based application?</w:t>
        </w:r>
      </w:ins>
      <w:ins w:id="9" w:author="Unknown Author" w:date="2021-07-23T12:36:29Z">
        <w:r>
          <w:rPr>
            <w:rFonts w:eastAsia="Times New Roman"/>
            <w:b/>
            <w:color w:val="00FF00"/>
          </w:rPr>
          <w:t xml:space="preserve">{d.edited_fields.is_first_year_of_multi:ifEQ(true):showBegin} </w:t>
        </w:r>
      </w:ins>
      <w:ins w:id="10" w:author="Unknown Author" w:date="2021-07-23T12:36:29Z">
        <w:r>
          <w:rPr>
            <w:rFonts w:eastAsia="Times New Roman"/>
            <w:b/>
            <w:color w:val="234075"/>
          </w:rPr>
          <w:t xml:space="preserve">[EDITED] </w:t>
        </w:r>
      </w:ins>
      <w:ins w:id="11" w:author="Unknown Author" w:date="2021-07-23T12:36:29Z">
        <w:r>
          <w:rPr>
            <w:rFonts w:eastAsia="Times New Roman"/>
            <w:b/>
            <w:color w:val="00FF00"/>
          </w:rPr>
          <w:t>{d.edited_fields.ais_first_year_of_multi:showEnd}</w:t>
        </w:r>
      </w:ins>
    </w:p>
    <w:p>
      <w:pPr>
        <w:pStyle w:val="LOnormal1"/>
        <w:rPr/>
      </w:pPr>
      <w:ins w:id="13" w:author="Unknown Author" w:date="2021-07-23T12:36:29Z">
        <w:r>
          <w:rPr>
            <w:rFonts w:eastAsia="Times New Roman"/>
            <w:color w:val="000000"/>
          </w:rPr>
          <w:t>{d.is_first_year_of_multi}</w:t>
        </w:r>
      </w:ins>
      <w:ins w:id="14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5" w:author="Unknown Author" w:date="2021-07-23T12:38:01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16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/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/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/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/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/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/>
      </w:pPr>
      <w:r>
        <w:rPr>
          <w:rFonts w:eastAsia="Times New Roman" w:cs="Arial"/>
          <w:b/>
          <w:color w:val="3C3636"/>
          <w:kern w:val="0"/>
          <w:sz w:val="22"/>
          <w:szCs w:val="22"/>
          <w:shd w:fill="FFFFFF" w:val="clear"/>
          <w:lang w:val="en" w:eastAsia="zh-CN" w:bidi="hi-IN"/>
        </w:rPr>
        <w:t>Maximum</w:t>
      </w:r>
      <w:r>
        <w:rPr>
          <w:rFonts w:eastAsia="Times New Roman"/>
          <w:b/>
          <w:color w:val="3C3636"/>
          <w:shd w:fill="FFFFFF" w:val="clear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eastAsia="Times New Roman"/>
          <w:b w:val="false"/>
          <w:b w:val="false"/>
          <w:bCs w:val="false"/>
          <w:color w:val="3C3636"/>
          <w:shd w:fill="FFFFFF" w:val="clear"/>
        </w:rPr>
      </w:pPr>
      <w:r>
        <w:rPr>
          <w:rFonts w:eastAsia="Times New Roman"/>
          <w:b w:val="false"/>
          <w:bCs w:val="false"/>
          <w:color w:val="3C3636"/>
          <w:shd w:fill="FFFFFF" w:val="clear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/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/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  <w:ins w:id="22" w:author="Unknown Author" w:date="2021-09-03T09:12:38Z"/>
        </w:rPr>
      </w:pPr>
      <w:r>
        <w:rPr>
          <w:rFonts w:eastAsia="Times New Roman"/>
        </w:rPr>
        <w:t>Time of Proposed Activities</w:t>
      </w:r>
      <w:ins w:id="17" w:author="Unknown Author" w:date="2021-09-03T09:16:53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8" w:author="Unknown Author" w:date="2021-09-03T09:16:53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type_of_application</w:t>
        </w:r>
      </w:ins>
      <w:ins w:id="19" w:author="Unknown Author" w:date="2021-09-03T09:16:53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0" w:author="Unknown Author" w:date="2021-09-03T09:16:53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Amendment</w:t>
        </w:r>
      </w:ins>
      <w:ins w:id="21" w:author="Unknown Author" w:date="2021-09-03T09:16:53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/>
      </w:pPr>
      <w:ins w:id="23" w:author="Unknown Author" w:date="2021-09-03T09:12:3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Original</w:t>
        </w:r>
      </w:ins>
      <w:ins w:id="24" w:author="Unknown Author" w:date="2021-09-03T09:12:38Z">
        <w:r>
          <w:rPr>
            <w:rFonts w:eastAsia="Times New Roman"/>
            <w:b/>
          </w:rPr>
          <w:t xml:space="preserve"> Start Date:</w:t>
        </w:r>
      </w:ins>
      <w:ins w:id="25" w:author="Unknown Author" w:date="2021-09-03T09:12:38Z">
        <w:r>
          <w:rPr>
            <w:rFonts w:eastAsia="Times New Roman"/>
            <w:b/>
            <w:color w:val="00FF00"/>
          </w:rPr>
          <w:t>{d.edited_fields.</w:t>
        </w:r>
      </w:ins>
      <w:ins w:id="26" w:author="Unknown Author" w:date="2021-09-03T09:12:38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>original</w:t>
        </w:r>
      </w:ins>
      <w:ins w:id="27" w:author="Unknown Author" w:date="2021-09-03T09:12:38Z">
        <w:r>
          <w:rPr>
            <w:rFonts w:eastAsia="Times New Roman"/>
            <w:b/>
            <w:color w:val="00FF00"/>
          </w:rPr>
          <w:t xml:space="preserve">_start_date:ifEQ(true):showBegin} </w:t>
        </w:r>
      </w:ins>
      <w:ins w:id="28" w:author="Unknown Author" w:date="2021-09-03T09:12:38Z">
        <w:r>
          <w:rPr>
            <w:rFonts w:eastAsia="Times New Roman"/>
            <w:b/>
            <w:color w:val="234075"/>
          </w:rPr>
          <w:t xml:space="preserve">[EDITED] </w:t>
        </w:r>
      </w:ins>
      <w:ins w:id="29" w:author="Unknown Author" w:date="2021-09-03T09:12:38Z">
        <w:r>
          <w:rPr>
            <w:rFonts w:eastAsia="Times New Roman"/>
            <w:b/>
            <w:color w:val="00FF00"/>
          </w:rPr>
          <w:t>{d.edited_fields.</w:t>
        </w:r>
      </w:ins>
      <w:ins w:id="30" w:author="Unknown Author" w:date="2021-09-03T09:12:38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>original</w:t>
        </w:r>
      </w:ins>
      <w:ins w:id="31" w:author="Unknown Author" w:date="2021-09-03T09:12:38Z">
        <w:r>
          <w:rPr>
            <w:rFonts w:eastAsia="Times New Roman"/>
            <w:b/>
            <w:color w:val="00FF00"/>
          </w:rPr>
          <w:t>_start_date:showEnd}</w:t>
        </w:r>
      </w:ins>
    </w:p>
    <w:p>
      <w:pPr>
        <w:pStyle w:val="LOnormal1"/>
        <w:rPr>
          <w:rFonts w:eastAsia="Times New Roman"/>
        </w:rPr>
      </w:pPr>
      <w:ins w:id="33" w:author="Unknown Author" w:date="2021-09-03T09:12:38Z">
        <w:r>
          <w:rPr>
            <w:rFonts w:eastAsia="Times New Roman"/>
          </w:rPr>
          <w:t>{d.</w:t>
        </w:r>
      </w:ins>
      <w:ins w:id="34" w:author="Unknown Author" w:date="2021-09-03T09:12:38Z">
        <w:r>
          <w:rPr>
            <w:rFonts w:eastAsia="Times New Roman"/>
          </w:rPr>
          <w:t>original</w:t>
        </w:r>
      </w:ins>
      <w:ins w:id="35" w:author="Unknown Author" w:date="2021-09-03T09:12:38Z">
        <w:r>
          <w:rPr>
            <w:rFonts w:eastAsia="Times New Roman"/>
          </w:rPr>
          <w:t>_start_date}</w:t>
        </w:r>
      </w:ins>
      <w:ins w:id="36" w:author="Unknown Author" w:date="2021-09-03T09:16:5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7" w:author="Unknown Author" w:date="2021-09-03T09:16:5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type_of_application</w:t>
        </w:r>
      </w:ins>
      <w:ins w:id="38" w:author="Unknown Author" w:date="2021-09-03T09:16:58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39" w:author="Unknown Author" w:date="2021-09-03T09:16:58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40" w:author="Unknown Author" w:date="2021-09-03T09:16:58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LOnormal1"/>
        <w:rPr/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/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/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/>
      </w:pPr>
      <w:r>
        <w:rPr>
          <w:rFonts w:eastAsia="Times New Roman"/>
        </w:rPr>
        <w:t>{d.is_access_gated}</w:t>
      </w:r>
      <w:ins w:id="41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42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43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44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45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/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/>
      </w:pPr>
      <w:r>
        <w:rPr>
          <w:rFonts w:eastAsia="Times New Roman"/>
        </w:rPr>
        <w:t>{d.has_key_for_inspector}</w:t>
      </w:r>
      <w:ins w:id="46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47" w:author="Unknown Author" w:date="2021-07-26T16:58:5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48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Heading2"/>
        <w:rPr/>
      </w:pPr>
      <w:bookmarkStart w:id="2" w:name="_1rixh15spqu4"/>
      <w:bookmarkStart w:id="3" w:name="_jec0gz5o3mhc"/>
      <w:bookmarkStart w:id="4" w:name="_xth5cc7nwo32"/>
      <w:bookmarkStart w:id="5" w:name="_fkml8xshi48x"/>
      <w:bookmarkStart w:id="6" w:name="_qwcmzgye5nn3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/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/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/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/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/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/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/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/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/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/>
      </w:pPr>
      <w:r>
        <w:rPr>
          <w:rFonts w:eastAsia="Times New Roman"/>
          <w:b/>
        </w:rPr>
        <w:t>Application in a community watershed</w:t>
      </w:r>
      <w:ins w:id="49" w:author="Unknown Author" w:date="2021-07-23T12:13:04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/>
      </w:pPr>
      <w:r>
        <w:rPr>
          <w:rFonts w:eastAsia="Times New Roman"/>
          <w:b/>
        </w:rPr>
        <w:t>Proposed activities on private land</w:t>
      </w:r>
      <w:ins w:id="50" w:author="Unknown Author" w:date="2021-07-23T12:13:01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/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rFonts w:eastAsia="Times New Roman"/>
          <w:ins w:id="51" w:author="Unknown Author" w:date="2021-07-28T11:07:26Z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/>
      </w:pPr>
      <w:ins w:id="52" w:author="Unknown Author" w:date="2021-07-28T11:07:26Z">
        <w:r>
          <w:rPr>
            <w:rFonts w:eastAsia="Times New Roman" w:cs="Arial"/>
            <w:b/>
            <w:bCs w:val="false"/>
            <w:color w:val="auto"/>
            <w:kern w:val="0"/>
            <w:sz w:val="22"/>
            <w:szCs w:val="22"/>
            <w:lang w:val="en" w:eastAsia="zh-CN" w:bidi="hi-IN"/>
          </w:rPr>
          <w:t>Legal Description of the land:</w:t>
        </w:r>
      </w:ins>
      <w:ins w:id="53" w:author="Unknown Author" w:date="2021-07-28T11:07:26Z">
        <w:r>
          <w:rPr>
            <w:rFonts w:eastAsia="Times New Roman"/>
            <w:b/>
            <w:bCs w:val="false"/>
            <w:color w:val="00FF00"/>
          </w:rPr>
          <w:t xml:space="preserve">{d.edited_fields.state_of_land.legal_description_land:ifEQ(true):showBegin} </w:t>
        </w:r>
      </w:ins>
      <w:ins w:id="54" w:author="Unknown Author" w:date="2021-07-28T11:07:26Z">
        <w:r>
          <w:rPr>
            <w:rFonts w:eastAsia="Times New Roman"/>
            <w:b/>
            <w:bCs w:val="false"/>
            <w:color w:val="234075"/>
          </w:rPr>
          <w:t xml:space="preserve">[EDITED] </w:t>
        </w:r>
      </w:ins>
      <w:ins w:id="55" w:author="Unknown Author" w:date="2021-07-28T11:07:26Z">
        <w:r>
          <w:rPr>
            <w:rFonts w:eastAsia="Times New Roman"/>
            <w:b/>
            <w:bCs w:val="false"/>
            <w:color w:val="00FF00"/>
          </w:rPr>
          <w:t>{d.edited_fields.state_of_land.legal_description_land:showEnd}</w:t>
        </w:r>
      </w:ins>
    </w:p>
    <w:p>
      <w:pPr>
        <w:pStyle w:val="LOnormal1"/>
        <w:rPr>
          <w:del w:id="61" w:author="Unknown Author" w:date="2021-07-28T11:07:57Z"/>
        </w:rPr>
      </w:pPr>
      <w:ins w:id="57" w:author="Unknown Author" w:date="2021-07-28T11:07:26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{d.state_of_land.legal_description_land}</w:t>
        </w:r>
      </w:ins>
      <w:del w:id="58" w:author="Unknown Author" w:date="2021-07-28T11:07:57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delText>}</w:delText>
        </w:r>
      </w:del>
      <w:del w:id="59" w:author="Unknown Author" w:date="2021-07-28T08:42:4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delText>description_of_land</w:delText>
        </w:r>
      </w:del>
      <w:del w:id="60" w:author="Unknown Author" w:date="2021-07-28T11:07:57Z">
        <w:r>
          <w:rPr>
            <w:rFonts w:eastAsia="Times New Roman"/>
            <w:b/>
            <w:color w:val="00FF00"/>
          </w:rPr>
          <w:delText>:showEnd}</w:delText>
        </w:r>
      </w:del>
    </w:p>
    <w:p>
      <w:pPr>
        <w:pStyle w:val="LOnormal1"/>
        <w:rPr>
          <w:rFonts w:eastAsia="Times New Roman" w:cs="Arial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2"/>
          <w:szCs w:val="22"/>
          <w:u w:val="none"/>
          <w:lang w:val="en" w:eastAsia="zh-CN" w:bidi="hi-IN"/>
          <w:del w:id="70" w:author="Unknown Author" w:date="2021-07-28T11:08:36Z"/>
        </w:rPr>
      </w:pPr>
      <w:del w:id="62" w:author="Unknown Author" w:date="2021-07-28T11:07:57Z">
        <w:r>
          <w:rPr>
            <w:rFonts w:eastAsia="Times New Roman"/>
            <w:b w:val="false"/>
            <w:bCs w:val="false"/>
          </w:rPr>
          <w:delText>{d.</w:delText>
        </w:r>
      </w:del>
      <w:del w:id="63" w:author="Unknown Author" w:date="2021-07-28T08:42:35Z">
        <w:r>
          <w:rPr>
            <w:rFonts w:eastAsia="Times New Roman"/>
            <w:b/>
            <w:bCs w:val="false"/>
            <w:color w:val="00FF00"/>
          </w:rPr>
          <w:delText>description_of_land</w:delText>
        </w:r>
      </w:del>
      <w:del w:id="64" w:author="Unknown Author" w:date="2021-07-28T11:07:57Z">
        <w:r>
          <w:rPr>
            <w:rFonts w:eastAsia="Times New Roman"/>
            <w:b/>
            <w:bCs w:val="false"/>
            <w:color w:val="00FF00"/>
          </w:rPr>
          <w:delText xml:space="preserve">:ifEQ(true):showBegin} </w:delText>
        </w:r>
      </w:del>
      <w:del w:id="65" w:author="Unknown Author" w:date="2021-07-28T11:07:57Z">
        <w:r>
          <w:rPr>
            <w:rFonts w:eastAsia="Times New Roman"/>
            <w:b/>
            <w:bCs w:val="false"/>
            <w:color w:val="234075"/>
          </w:rPr>
          <w:delText xml:space="preserve">[EDITED] </w:delText>
        </w:r>
      </w:del>
      <w:del w:id="66" w:author="Unknown Author" w:date="2021-07-28T11:07:57Z">
        <w:r>
          <w:rPr>
            <w:rFonts w:eastAsia="Times New Roman"/>
            <w:b/>
            <w:bCs w:val="false"/>
            <w:color w:val="00FF00"/>
          </w:rPr>
          <w:delText>{d.edited_fields.</w:delText>
        </w:r>
      </w:del>
      <w:del w:id="67" w:author="Unknown Author" w:date="2021-07-28T08:42:27Z">
        <w:r>
          <w:rPr>
            <w:rFonts w:eastAsia="Times New Roman"/>
            <w:b/>
            <w:bCs w:val="false"/>
            <w:color w:val="00FF00"/>
          </w:rPr>
          <w:delText>description_of_land</w:delText>
        </w:r>
      </w:del>
      <w:del w:id="68" w:author="Unknown Author" w:date="2021-07-28T11:07:57Z">
        <w:r>
          <w:rPr>
            <w:rFonts w:eastAsia="Times New Roman" w:cs="Arial"/>
            <w:b/>
            <w:bCs w:val="false"/>
            <w:color w:val="auto"/>
            <w:kern w:val="0"/>
            <w:sz w:val="22"/>
            <w:szCs w:val="22"/>
            <w:lang w:val="en" w:eastAsia="zh-CN" w:bidi="hi-IN"/>
          </w:rPr>
          <w:delText>Legal Description of the land:</w:delText>
        </w:r>
      </w:del>
      <w:del w:id="69" w:author="Unknown Author" w:date="2021-07-28T11:07:57Z">
        <w:r>
          <w:rPr>
            <w:rFonts w:eastAsia="Times New Roman"/>
            <w:b/>
            <w:bCs w:val="false"/>
            <w:color w:val="00FF00"/>
          </w:rPr>
          <w:delText>{d.edited_fields.</w:delText>
        </w:r>
      </w:del>
    </w:p>
    <w:p>
      <w:pPr>
        <w:pStyle w:val="LOnormal1"/>
        <w:rPr/>
      </w:pP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/>
      </w:pPr>
      <w:ins w:id="72" w:author="Unknown Author" w:date="2021-07-23T11:19:18Z">
        <w:r>
          <w:rPr>
            <w:rFonts w:eastAsia="Times New Roman"/>
            <w:b/>
          </w:rPr>
          <w:t xml:space="preserve">Proposed activities on </w:t>
        </w:r>
      </w:ins>
      <w:ins w:id="73" w:author="Unknown Author" w:date="2021-07-23T11:19:1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crown</w:t>
        </w:r>
      </w:ins>
      <w:ins w:id="74" w:author="Unknown Author" w:date="2021-07-23T11:19:18Z">
        <w:r>
          <w:rPr>
            <w:rFonts w:eastAsia="Times New Roman"/>
            <w:b/>
          </w:rPr>
          <w:t xml:space="preserve"> land?</w:t>
        </w:r>
      </w:ins>
      <w:ins w:id="75" w:author="Unknown Author" w:date="2021-07-23T11:19:18Z">
        <w:r>
          <w:rPr>
            <w:rFonts w:eastAsia="Times New Roman"/>
            <w:b/>
            <w:color w:val="00FF00"/>
          </w:rPr>
          <w:t xml:space="preserve">{d.edited_fields.state_of_land.is_on_crown_land:ifEQ(true):showBegin} </w:t>
        </w:r>
      </w:ins>
      <w:ins w:id="76" w:author="Unknown Author" w:date="2021-07-23T11:19:18Z">
        <w:r>
          <w:rPr>
            <w:rFonts w:eastAsia="Times New Roman"/>
            <w:b/>
            <w:color w:val="234075"/>
          </w:rPr>
          <w:t xml:space="preserve">[EDITED] </w:t>
        </w:r>
      </w:ins>
      <w:ins w:id="77" w:author="Unknown Author" w:date="2021-07-23T11:19:18Z">
        <w:r>
          <w:rPr>
            <w:rFonts w:eastAsia="Times New Roman"/>
            <w:b/>
            <w:color w:val="00FF00"/>
          </w:rPr>
          <w:t>{d.edited_fields.state_of_land.is_on_crown_land:showEnd}</w:t>
        </w:r>
      </w:ins>
    </w:p>
    <w:p>
      <w:pPr>
        <w:pStyle w:val="LOnormal1"/>
        <w:rPr/>
      </w:pPr>
      <w:ins w:id="79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{d.state_of_land.is_on_crown_land}</w:t>
        </w:r>
      </w:ins>
      <w:ins w:id="80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81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d.state_of_land.is_on_crown_land:ifEQ(Yes):showBegin</w:t>
        </w:r>
      </w:ins>
      <w:ins w:id="82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84" w:author="Unknown Author" w:date="2021-07-23T11:21:01Z">
        <w:r>
          <w:rPr>
            <w:rFonts w:eastAsia="Times New Roman"/>
            <w:b/>
          </w:rPr>
          <w:t>Do you have licence of Occupation?</w:t>
        </w:r>
      </w:ins>
      <w:ins w:id="85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{d.edited_fields.state_of_land.has_licence_of_occupation:ifEQ(true):showBegin} </w:t>
        </w:r>
      </w:ins>
      <w:ins w:id="86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87" w:author="Unknown Author" w:date="2021-07-23T11:21:01Z">
        <w:r>
          <w:rPr>
            <w:rFonts w:eastAsia="Times New Roman"/>
            <w:b/>
            <w:color w:val="00FF00"/>
          </w:rPr>
          <w:t>{d.edited_fields.state_of_land.has_licence_of_occupation:showEnd}</w:t>
        </w:r>
      </w:ins>
    </w:p>
    <w:p>
      <w:pPr>
        <w:pStyle w:val="LOnormal1"/>
        <w:rPr/>
      </w:pPr>
      <w:ins w:id="89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{d.state_of_land.has_licence_of_occupation}</w:t>
        </w:r>
      </w:ins>
      <w:ins w:id="9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9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d.state_of_land.has_licence_of_occupation:ifEQ(Yes):showBegin</w:t>
        </w:r>
      </w:ins>
      <w:ins w:id="92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94" w:author="Unknown Author" w:date="2021-07-23T11:21:01Z">
        <w:r>
          <w:rPr>
            <w:rFonts w:eastAsia="Times New Roman"/>
            <w:b/>
          </w:rPr>
          <w:t>Licence of Occupation number(s):</w:t>
        </w:r>
      </w:ins>
      <w:ins w:id="95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{d.edited_fields.state_of_land.licence_of_occupation:ifEQ(true):showBegin} </w:t>
        </w:r>
      </w:ins>
      <w:ins w:id="96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97" w:author="Unknown Author" w:date="2021-07-23T11:21:01Z">
        <w:r>
          <w:rPr>
            <w:rFonts w:eastAsia="Times New Roman"/>
            <w:b/>
            <w:color w:val="00FF00"/>
          </w:rPr>
          <w:t>{d.edited_fields.state_of_land.licence_of_occupation:showEnd}</w:t>
        </w:r>
      </w:ins>
    </w:p>
    <w:p>
      <w:pPr>
        <w:pStyle w:val="LOnormal1"/>
        <w:rPr/>
      </w:pPr>
      <w:ins w:id="99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{d.state_of_land.licence_of_occupation}</w:t>
        </w:r>
      </w:ins>
      <w:ins w:id="100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10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/>
      </w:pPr>
      <w:ins w:id="103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0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d.state_of_land.has_licence_of_occupation:ifEQ(No):showBegin</w:t>
        </w:r>
      </w:ins>
      <w:ins w:id="105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07" w:author="Unknown Author" w:date="2021-07-23T11:21:01Z">
        <w:r>
          <w:rPr>
            <w:rFonts w:eastAsia="Times New Roman"/>
            <w:b/>
          </w:rPr>
          <w:t>Have you applied for a Licence of Occupation?</w:t>
        </w:r>
      </w:ins>
      <w:ins w:id="108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{d.edited_fields.state_of_land.applied_for_licence_of_occupation:ifEQ(true):showBegin} </w:t>
        </w:r>
      </w:ins>
      <w:ins w:id="109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110" w:author="Unknown Author" w:date="2021-07-23T11:21:01Z">
        <w:r>
          <w:rPr>
            <w:rFonts w:eastAsia="Times New Roman"/>
            <w:b/>
            <w:color w:val="00FF00"/>
          </w:rPr>
          <w:t>{d.edited_fields.state_of_land.applied_for_licence_of_occupation:showEnd}</w:t>
        </w:r>
      </w:ins>
    </w:p>
    <w:p>
      <w:pPr>
        <w:pStyle w:val="LOnormal1"/>
        <w:rPr/>
      </w:pPr>
      <w:ins w:id="112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{d.state_of_land.applied_for_licence_of_occupation}</w:t>
        </w:r>
      </w:ins>
      <w:ins w:id="113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11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/>
      </w:pPr>
      <w:ins w:id="116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1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d.state_of_land.applied_for_licence_of_occupation:ifEQ(Yes):showBegin</w:t>
        </w:r>
      </w:ins>
      <w:ins w:id="11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20" w:author="Unknown Author" w:date="2021-07-23T11:21:01Z">
        <w:r>
          <w:rPr>
            <w:rFonts w:eastAsia="Times New Roman"/>
            <w:b/>
          </w:rPr>
          <w:t>File number of Application:</w:t>
        </w:r>
      </w:ins>
      <w:ins w:id="121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{d.edited_fields.state_of_land.file_number_of_app:ifEQ(true):showBegin} </w:t>
        </w:r>
      </w:ins>
      <w:ins w:id="122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123" w:author="Unknown Author" w:date="2021-07-23T11:21:01Z">
        <w:r>
          <w:rPr>
            <w:rFonts w:eastAsia="Times New Roman"/>
            <w:b/>
            <w:color w:val="00FF00"/>
          </w:rPr>
          <w:t>{d.edited_fields.state_of_land.file_number_of_app:showEnd}</w:t>
        </w:r>
      </w:ins>
    </w:p>
    <w:p>
      <w:pPr>
        <w:pStyle w:val="LOnormal1"/>
        <w:rPr/>
      </w:pPr>
      <w:ins w:id="125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{d.state_of_land.file_number_of_app}</w:t>
        </w:r>
      </w:ins>
      <w:ins w:id="12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{d.state_of_land.applied_for_licence_of_occupation:showEnd</w:t>
        </w:r>
      </w:ins>
      <w:ins w:id="12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>
          <w:del w:id="131" w:author="Unknown Author" w:date="2021-07-23T12:11:07Z"/>
        </w:rPr>
      </w:pPr>
      <w:ins w:id="129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{d.state_of_land.is_on_crown_land:showEnd</w:t>
        </w:r>
      </w:ins>
      <w:ins w:id="130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32" w:author="Unknown Author" w:date="2021-07-23T12:11:08Z">
        <w:r>
          <w:rPr>
            <w:rFonts w:eastAsia="Times New Roman"/>
            <w:b/>
          </w:rPr>
          <w:br/>
        </w:r>
      </w:ins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  <w:del w:id="137" w:author="Unknown Author" w:date="2021-07-23T11:50:37Z"/>
        </w:rPr>
      </w:pPr>
      <w:r>
        <w:rPr>
          <w:rFonts w:eastAsia="Times New Roman"/>
        </w:rPr>
        <w:t>{d.state_of_land.has_activity_in_park}</w:t>
      </w:r>
      <w:ins w:id="133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34" w:author="Unknown Author" w:date="2021-07-23T11:33:3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d.state_of_land.has_activity_in_park:ifEQ(Yes):showBegin</w:t>
        </w:r>
      </w:ins>
      <w:ins w:id="135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  <w:del w:id="136" w:author="Unknown Author" w:date="2021-07-23T11:32:4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delText>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del w:id="142" w:author="Unknown Author" w:date="2021-07-23T11:50:37Z"/>
        </w:rPr>
      </w:pPr>
      <w:del w:id="138" w:author="Unknown Author" w:date="2021-07-23T11:50:37Z">
        <w:r>
          <w:rPr>
            <w:rFonts w:eastAsia="Times New Roman"/>
            <w:b/>
          </w:rPr>
          <w:delText>Do you have authorization by the Lieutenant Governor in Council?</w:delText>
        </w:r>
      </w:del>
      <w:del w:id="139" w:author="Unknown Author" w:date="2021-07-23T11:50:37Z">
        <w:r>
          <w:rPr>
            <w:rFonts w:eastAsia="Times New Roman"/>
            <w:b/>
            <w:color w:val="00FF00"/>
          </w:rPr>
          <w:delText xml:space="preserve">{d.edited_fields.state_of_land.has_auth_lieutenant_gov_council:ifEQ(true):showBegin} </w:delText>
        </w:r>
      </w:del>
      <w:del w:id="140" w:author="Unknown Author" w:date="2021-07-23T11:50:37Z">
        <w:r>
          <w:rPr>
            <w:rFonts w:eastAsia="Times New Roman"/>
            <w:b/>
            <w:color w:val="234075"/>
          </w:rPr>
          <w:delText xml:space="preserve">[EDITED] </w:delText>
        </w:r>
      </w:del>
      <w:del w:id="141" w:author="Unknown Author" w:date="2021-07-23T11:50:37Z">
        <w:r>
          <w:rPr>
            <w:rFonts w:eastAsia="Times New Roman"/>
            <w:b/>
            <w:color w:val="00FF00"/>
          </w:rPr>
          <w:delText>{d.edited_fields.state_of_land.has_auth_lieutenant_gov_council:showEnd}</w:delText>
        </w:r>
      </w:del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ins w:id="144" w:author="Unknown Author" w:date="2021-07-23T11:32:39Z"/>
          <w:u w:val="single"/>
        </w:rPr>
      </w:pPr>
      <w:del w:id="143" w:author="Unknown Author" w:date="2021-07-23T11:50:37Z">
        <w:r>
          <w:rPr>
            <w:rFonts w:eastAsia="Times New Roman"/>
          </w:rPr>
          <w:delText>{d.state_of_land.has_auth_lieutenant_gov_council</w:delText>
        </w:r>
      </w:del>
    </w:p>
    <w:p>
      <w:pPr>
        <w:pStyle w:val="LOnormal1"/>
        <w:rPr/>
      </w:pPr>
      <w:ins w:id="145" w:author="Unknown Author" w:date="2021-07-23T11:32:39Z">
        <w:r>
          <w:rPr>
            <w:rFonts w:eastAsia="Times New Roman"/>
            <w:b/>
          </w:rPr>
          <w:t>Do you have authorization by the Lieutenant Governor in Council?</w:t>
        </w:r>
      </w:ins>
      <w:ins w:id="146" w:author="Unknown Author" w:date="2021-07-23T11:32:39Z">
        <w:r>
          <w:rPr>
            <w:rFonts w:eastAsia="Times New Roman"/>
            <w:b/>
            <w:color w:val="00FF00"/>
          </w:rPr>
          <w:t xml:space="preserve">{d.edited_fields.state_of_land.has_auth_lieutenant_gov_council:ifEQ(true):showBegin} </w:t>
        </w:r>
      </w:ins>
      <w:ins w:id="147" w:author="Unknown Author" w:date="2021-07-23T11:32:39Z">
        <w:r>
          <w:rPr>
            <w:rFonts w:eastAsia="Times New Roman"/>
            <w:b/>
            <w:color w:val="234075"/>
          </w:rPr>
          <w:t xml:space="preserve">[EDITED] </w:t>
        </w:r>
      </w:ins>
      <w:ins w:id="148" w:author="Unknown Author" w:date="2021-07-23T11:32:39Z">
        <w:r>
          <w:rPr>
            <w:rFonts w:eastAsia="Times New Roman"/>
            <w:b/>
            <w:color w:val="00FF00"/>
          </w:rPr>
          <w:t>{d.edited_fields.state_of_land.has_auth_lieutenant_gov_council:showEnd}</w:t>
        </w:r>
      </w:ins>
    </w:p>
    <w:p>
      <w:pPr>
        <w:pStyle w:val="LOnormal1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000000"/>
          <w:ins w:id="151" w:author="Unknown Author" w:date="2021-07-23T11:32:39Z"/>
          <w:u w:val="none"/>
        </w:rPr>
      </w:pPr>
      <w:ins w:id="150" w:author="Unknown Author" w:date="2021-07-23T11:32:39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{d.state_of_land.has_auth_lieutenant_gov_council}</w:t>
        </w:r>
      </w:ins>
    </w:p>
    <w:p>
      <w:pPr>
        <w:pStyle w:val="LOnormal1"/>
        <w:rPr/>
      </w:pPr>
      <w:ins w:id="152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53" w:author="Unknown Author" w:date="2021-07-23T11:32:39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d.state_of_land.has_auth_lieutenant_gov_council:ifEQ(Yes):showBegin</w:t>
        </w:r>
      </w:ins>
      <w:ins w:id="154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56" w:author="Unknown Author" w:date="2021-07-23T11:26:07Z">
        <w:r>
          <w:rPr>
            <w:rFonts w:eastAsia="Times New Roman"/>
            <w:b/>
          </w:rPr>
          <w:t>Details of the Authorization:</w:t>
        </w:r>
      </w:ins>
      <w:ins w:id="157" w:author="Unknown Author" w:date="2021-07-23T11:26:07Z">
        <w:r>
          <w:rPr>
            <w:rFonts w:eastAsia="Times New Roman"/>
            <w:b/>
            <w:color w:val="00FF00"/>
          </w:rPr>
          <w:t xml:space="preserve">{d.edited_fields.state_of_land.authorization_details:ifEQ(true):showBegin} </w:t>
        </w:r>
      </w:ins>
      <w:ins w:id="158" w:author="Unknown Author" w:date="2021-07-23T11:26:07Z">
        <w:r>
          <w:rPr>
            <w:rFonts w:eastAsia="Times New Roman"/>
            <w:b/>
            <w:color w:val="234075"/>
          </w:rPr>
          <w:t xml:space="preserve">[EDITED] </w:t>
        </w:r>
      </w:ins>
      <w:ins w:id="159" w:author="Unknown Author" w:date="2021-07-23T11:26:07Z">
        <w:r>
          <w:rPr>
            <w:rFonts w:eastAsia="Times New Roman"/>
            <w:b/>
            <w:color w:val="00FF00"/>
          </w:rPr>
          <w:t>{d.edited_fields.state_of_land.authorization_details:showEnd}</w:t>
        </w:r>
      </w:ins>
    </w:p>
    <w:p>
      <w:pPr>
        <w:pStyle w:val="LOnormal1"/>
        <w:rPr/>
      </w:pPr>
      <w:ins w:id="161" w:author="Unknown Author" w:date="2021-07-23T11:26:07Z">
        <w:r>
          <w:rPr>
            <w:rFonts w:eastAsia="Times New Roman"/>
            <w:b w:val="false"/>
            <w:bCs w:val="false"/>
          </w:rPr>
          <w:t>{d.state_of_land.authorization_details</w:t>
        </w:r>
      </w:ins>
      <w:ins w:id="162" w:author="Unknown Author" w:date="2021-07-23T11:33:01Z">
        <w:r>
          <w:rPr>
            <w:rFonts w:eastAsia="Times New Roman"/>
            <w:b w:val="false"/>
            <w:bCs w:val="false"/>
          </w:rPr>
          <w:t>}</w:t>
        </w:r>
      </w:ins>
    </w:p>
    <w:p>
      <w:pPr>
        <w:pStyle w:val="LOnormal1"/>
        <w:rPr/>
      </w:pPr>
      <w:ins w:id="164" w:author="Unknown Author" w:date="2021-07-23T11:33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65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d.state_of_land.has_auth_lieutenant_gov_council:showEnd</w:t>
        </w:r>
      </w:ins>
      <w:ins w:id="166" w:author="Unknown Author" w:date="2021-07-23T12:03:08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/>
      </w:pPr>
      <w:ins w:id="168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69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d.state_of_land.has_activity_in_park:showEnd</w:t>
        </w:r>
      </w:ins>
      <w:ins w:id="170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/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/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/>
      </w:pPr>
      <w:r>
        <w:rPr>
          <w:rFonts w:eastAsia="Times New Roman"/>
          <w:b/>
        </w:rPr>
        <w:t>Plan to protect the archaeological site</w:t>
      </w:r>
      <w:ins w:id="171" w:author="Unknown Author" w:date="2021-07-23T12:19:1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/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/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/>
      </w:pPr>
      <w:r>
        <w:rPr>
          <w:rFonts w:eastAsia="Times New Roman"/>
        </w:rPr>
        <w:t>{d.state_of_land.has_shared_info_with_fn}</w:t>
      </w:r>
      <w:ins w:id="172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73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74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75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76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/>
      </w:pPr>
      <w:r>
        <w:rPr>
          <w:rFonts w:eastAsia="Times New Roman"/>
          <w:b/>
        </w:rPr>
        <w:t>Describe your First Nations engagement activities</w:t>
      </w:r>
      <w:ins w:id="177" w:author="Unknown Author" w:date="2021-07-23T12:19:0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/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/>
      </w:pPr>
      <w:r>
        <w:rPr>
          <w:rFonts w:eastAsia="Times New Roman"/>
        </w:rPr>
        <w:t>{d.state_of_land.has_fn_cultural_heritage_sites_in_area}</w:t>
      </w:r>
      <w:ins w:id="178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79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80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81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82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/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ins w:id="183" w:author="Unknown Author" w:date="2021-07-23T12:19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/>
      </w:pPr>
      <w:r>
        <w:rPr>
          <w:rFonts w:eastAsia="Times New Roman"/>
        </w:rPr>
        <w:t>{d.state_of_land.cultural_heritage_description}</w:t>
      </w:r>
      <w:ins w:id="184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85" w:author="Unknown Author" w:date="2021-07-23T12:17:1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86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LOnormal1"/>
        <w:rPr/>
      </w:pPr>
      <w:ins w:id="187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88" w:author="Unknown Author" w:date="2021-07-23T12:16:0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89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192" w:author="Unknown Author" w:date="2021-09-02T09:22:08Z"/>
          <w:u w:val="single"/>
        </w:rPr>
      </w:pPr>
      <w:ins w:id="191" w:author="Unknown Author" w:date="2021-09-02T09:22:08Z">
        <w:r>
          <w:rPr>
            <w:b/>
            <w:bCs/>
            <w:i/>
            <w:iCs/>
            <w:color w:val="F79646"/>
            <w:u w:val="single"/>
          </w:rPr>
          <w:t>{d.render.blasting_operation:ifEQ(true):showBegin}</w:t>
        </w:r>
      </w:ins>
    </w:p>
    <w:p>
      <w:pPr>
        <w:pStyle w:val="Heading2"/>
        <w:rPr>
          <w:rFonts w:eastAsia="Times New Roman" w:cs="Arial"/>
          <w:color w:val="auto"/>
          <w:kern w:val="0"/>
          <w:sz w:val="32"/>
          <w:szCs w:val="32"/>
          <w:lang w:val="en" w:eastAsia="zh-CN" w:bidi="hi-IN"/>
          <w:ins w:id="194" w:author="Unknown Author" w:date="2021-09-02T09:22:08Z"/>
        </w:rPr>
      </w:pPr>
      <w:ins w:id="193" w:author="Unknown Author" w:date="2021-09-02T09:22:08Z">
        <w:r>
          <w:rPr>
            <w:rFonts w:eastAsia="Times New Roman" w:cs="Arial"/>
            <w:color w:val="auto"/>
            <w:kern w:val="0"/>
            <w:sz w:val="32"/>
            <w:szCs w:val="32"/>
            <w:lang w:val="en" w:eastAsia="zh-CN" w:bidi="hi-IN"/>
          </w:rPr>
          <w:t>Blasting</w:t>
        </w:r>
      </w:ins>
    </w:p>
    <w:p>
      <w:pPr>
        <w:pStyle w:val="Heading3"/>
        <w:rPr/>
      </w:pPr>
      <w:ins w:id="195" w:author="Unknown Author" w:date="2021-09-02T09:22:08Z">
        <w:r>
          <w:rPr>
            <w:rFonts w:eastAsia="Times New Roman" w:cs="Arial"/>
            <w:color w:val="auto"/>
            <w:kern w:val="0"/>
            <w:sz w:val="32"/>
            <w:szCs w:val="32"/>
            <w:lang w:val="en" w:eastAsia="zh-CN" w:bidi="hi-IN"/>
          </w:rPr>
          <w:t>Activities where blasting will occur</w:t>
        </w:r>
      </w:ins>
      <w:ins w:id="196" w:author="Unknown Author" w:date="2021-09-02T09:22:08Z">
        <w:r>
          <w:rPr/>
          <w:br/>
        </w:r>
      </w:ins>
      <w:ins w:id="197" w:author="Unknown Author" w:date="2021-09-02T09:22:0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The activities to which blasting is related:</w:t>
        </w:r>
      </w:ins>
      <w:ins w:id="198" w:author="Unknown Author" w:date="2021-09-02T09:22:08Z">
        <w:r>
          <w:rPr/>
          <w:br/>
        </w:r>
      </w:ins>
      <w:ins w:id="199" w:author="Unknown Author" w:date="2021-09-02T09:22:08Z">
        <w:r>
          <w:rPr>
            <w:caps w:val="false"/>
            <w:smallCaps w:val="false"/>
            <w:color w:val="202124"/>
            <w:spacing w:val="0"/>
            <w:sz w:val="22"/>
            <w:szCs w:val="22"/>
          </w:rPr>
          <w:t xml:space="preserve">{d.blasting_operation.show_access_roads} </w:t>
        </w:r>
      </w:ins>
      <w:ins w:id="200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t>Access roads, trails, heli pads, air strips and boat ramps</w:t>
        </w:r>
      </w:ins>
      <w:ins w:id="201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{d.edited_fields.blasting_operation.</w:t>
        </w:r>
      </w:ins>
      <w:ins w:id="202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show_access_roads</w:t>
        </w:r>
      </w:ins>
      <w:ins w:id="203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:ifEQ(true):showBegin} </w:t>
        </w:r>
      </w:ins>
      <w:ins w:id="204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t>[EDITED]</w:t>
        </w:r>
      </w:ins>
      <w:ins w:id="205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 {d.edited_fields.blasting_operation.</w:t>
        </w:r>
      </w:ins>
      <w:ins w:id="206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show_access_roads</w:t>
        </w:r>
      </w:ins>
      <w:ins w:id="207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:showEnd}</w:t>
        </w:r>
      </w:ins>
    </w:p>
    <w:p>
      <w:pPr>
        <w:pStyle w:val="LOnormal1"/>
        <w:rPr/>
      </w:pPr>
      <w:ins w:id="209" w:author="Unknown Author" w:date="2021-09-02T09:22:08Z">
        <w:r>
          <w:rPr>
            <w:b w:val="false"/>
            <w:bCs w:val="false"/>
            <w:caps w:val="false"/>
            <w:smallCaps w:val="false"/>
            <w:color w:val="202124"/>
            <w:spacing w:val="0"/>
          </w:rPr>
          <w:t>{d.blasting_operation.show_camps}</w:t>
        </w:r>
      </w:ins>
      <w:ins w:id="210" w:author="Unknown Author" w:date="2021-09-02T09:22:08Z">
        <w:r>
          <w:rPr>
            <w:b/>
            <w:bCs/>
            <w:caps w:val="false"/>
            <w:smallCaps w:val="false"/>
            <w:color w:val="202124"/>
            <w:spacing w:val="0"/>
          </w:rPr>
          <w:t xml:space="preserve"> </w:t>
        </w:r>
      </w:ins>
      <w:ins w:id="211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Camps, Bldgs, Staging Areas and/or Fuel / Lubricants Storage</w:t>
        </w:r>
      </w:ins>
      <w:ins w:id="212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{d.edited_fields.blasting_operation.</w:t>
        </w:r>
      </w:ins>
      <w:ins w:id="213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show_camps</w:t>
        </w:r>
      </w:ins>
      <w:ins w:id="214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:ifEQ(true):showBegin} </w:t>
        </w:r>
      </w:ins>
      <w:ins w:id="215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t>[EDITED]</w:t>
        </w:r>
      </w:ins>
      <w:ins w:id="216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 {d.edited_fields.blasting_operation.</w:t>
        </w:r>
      </w:ins>
      <w:ins w:id="217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show_camps</w:t>
        </w:r>
      </w:ins>
      <w:ins w:id="218" w:author="Unknown Author" w:date="2021-09-02T09:22:08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:showEnd}</w:t>
        </w:r>
      </w:ins>
    </w:p>
    <w:p>
      <w:pPr>
        <w:pStyle w:val="LOnormal1"/>
        <w:rPr/>
      </w:pPr>
      <w:ins w:id="220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 xml:space="preserve">{d.blasting_operation.show_surface_drilling} </w:t>
        </w:r>
      </w:ins>
      <w:ins w:id="221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Exploration Surface Drilling</w:t>
        </w:r>
      </w:ins>
      <w:ins w:id="222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{d.edited_fields.blasting_operation.show_surface_drilling:ifEQ(true):showBegin} </w:t>
        </w:r>
      </w:ins>
      <w:ins w:id="223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24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{d.edited_fields.blasting_operation.show_surface_drilling:showEnd}</w:t>
        </w:r>
      </w:ins>
    </w:p>
    <w:p>
      <w:pPr>
        <w:pStyle w:val="LOnormal1"/>
        <w:rPr/>
      </w:pPr>
      <w:ins w:id="226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 xml:space="preserve">{d.blasting_operation.show_mech_trench} </w:t>
        </w:r>
      </w:ins>
      <w:ins w:id="227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Mechanical Trenching / Test Pits</w:t>
        </w:r>
      </w:ins>
      <w:ins w:id="228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{d.edited_fields.blasting_operation.show_mech_trench:ifEQ(true):showBegin} </w:t>
        </w:r>
      </w:ins>
      <w:ins w:id="229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30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{d.edited_fields.blasting_operation.show_mech_trench:showEnd}</w:t>
        </w:r>
      </w:ins>
    </w:p>
    <w:p>
      <w:pPr>
        <w:pStyle w:val="LOnormal1"/>
        <w:rPr/>
      </w:pPr>
      <w:ins w:id="232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{d.blasting_operation.show_seismic}</w:t>
        </w:r>
      </w:ins>
      <w:ins w:id="233" w:author="Unknown Author" w:date="2021-09-02T09:22:08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34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Seismic</w:t>
        </w:r>
      </w:ins>
      <w:ins w:id="235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{d.edited_fields.blasting_operation.show_seismic:ifEQ(true):showBegin} </w:t>
        </w:r>
      </w:ins>
      <w:ins w:id="236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37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{d.edited_fields.blasting_operation.show_seismic:showEnd}</w:t>
        </w:r>
      </w:ins>
    </w:p>
    <w:p>
      <w:pPr>
        <w:pStyle w:val="LOnormal1"/>
        <w:rPr/>
      </w:pPr>
      <w:ins w:id="239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{d.blasting_operation.show_bulk}</w:t>
        </w:r>
      </w:ins>
      <w:ins w:id="240" w:author="Unknown Author" w:date="2021-09-02T09:22:08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41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Surace bulk Sample</w:t>
        </w:r>
      </w:ins>
      <w:ins w:id="242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{d.edited_fields.blasting_operation.show_bulk:ifEQ(true):showBegin} </w:t>
        </w:r>
      </w:ins>
      <w:ins w:id="243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44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{d.edited_fields.blasting_operation.show_bulk:showEnd}</w:t>
        </w:r>
      </w:ins>
    </w:p>
    <w:p>
      <w:pPr>
        <w:pStyle w:val="LOnormal1"/>
        <w:rPr/>
      </w:pPr>
      <w:ins w:id="246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</w:t>
        </w:r>
      </w:ins>
      <w:ins w:id="247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underground</w:t>
        </w:r>
      </w:ins>
      <w:ins w:id="248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_</w:t>
        </w:r>
      </w:ins>
      <w:ins w:id="249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exploration</w:t>
        </w:r>
      </w:ins>
      <w:ins w:id="250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}</w:t>
        </w:r>
      </w:ins>
      <w:ins w:id="251" w:author="Unknown Author" w:date="2021-09-02T09:22:08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52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Underground Exploration including Underground Bulk Sampling</w:t>
        </w:r>
      </w:ins>
      <w:ins w:id="253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{d.edited_fields.blasting_operation.show_underground_exploration:ifEQ(true):showBegin} </w:t>
        </w:r>
      </w:ins>
      <w:ins w:id="254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55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{d.edited_fields.blasting_operation.show_underground_exploration:showEnd}</w:t>
        </w:r>
      </w:ins>
    </w:p>
    <w:p>
      <w:pPr>
        <w:pStyle w:val="LOnormal1"/>
        <w:rPr/>
      </w:pPr>
      <w:ins w:id="257" w:author="Unknown Author" w:date="2021-09-02T09:22:08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{d.blasting_operation.show_sand_gravel_quarry}</w:t>
        </w:r>
      </w:ins>
      <w:ins w:id="258" w:author="Unknown Author" w:date="2021-09-02T09:22:08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259" w:author="Unknown Author" w:date="2021-09-02T09:22:08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Sand &amp; Gravel / Quarry Operations</w:t>
        </w:r>
      </w:ins>
      <w:ins w:id="260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{d.edited_fields.blasting_operation.show_sand_gravel_quarry:ifEQ(true):showBegin} </w:t>
        </w:r>
      </w:ins>
      <w:ins w:id="261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262" w:author="Unknown Author" w:date="2021-09-02T09:22:08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{d.edited_fields.blasting_operation.show_sand_gravel_quarry:showEnd}</w:t>
        </w:r>
      </w:ins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  <w:ins w:id="265" w:author="Unknown Author" w:date="2021-09-02T09:22:08Z"/>
        </w:rPr>
      </w:pPr>
      <w:ins w:id="264" w:author="Unknown Author" w:date="2021-09-02T09:22:08Z">
        <w:r>
          <w:rPr>
            <w:rFonts w:eastAsia="Arial" w:cs="Arial"/>
            <w:b/>
            <w:bCs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</w:r>
      </w:ins>
    </w:p>
    <w:p>
      <w:pPr>
        <w:pStyle w:val="Heading3"/>
        <w:rPr>
          <w:rFonts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  <w:ins w:id="267" w:author="Unknown Author" w:date="2021-09-02T09:22:08Z"/>
        </w:rPr>
      </w:pPr>
      <w:ins w:id="266" w:author="Unknown Author" w:date="2021-09-02T09:22:08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lang w:val="en" w:eastAsia="zh-CN" w:bidi="hi-IN"/>
          </w:rPr>
          <w:t>On-Site Storage Explosives</w:t>
        </w:r>
      </w:ins>
    </w:p>
    <w:p>
      <w:pPr>
        <w:pStyle w:val="LOnormal1"/>
        <w:rPr/>
      </w:pPr>
      <w:ins w:id="268" w:author="Unknown Author" w:date="2021-09-02T09:22:08Z">
        <w:r>
          <w:rPr>
            <w:rFonts w:eastAsia="Times New Roman"/>
            <w:b/>
          </w:rPr>
          <w:t>Are you proposing to store explosives on site?</w:t>
        </w:r>
      </w:ins>
      <w:ins w:id="269" w:author="Unknown Author" w:date="2021-09-02T09:22:08Z">
        <w:r>
          <w:rPr>
            <w:rFonts w:eastAsia="Times New Roman"/>
            <w:b/>
            <w:color w:val="00FF00"/>
          </w:rPr>
          <w:t xml:space="preserve">{d.edited_fields.blasting_operation.has_storage_explosive_on_site:ifEQ(true):showBegin} </w:t>
        </w:r>
      </w:ins>
      <w:ins w:id="270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271" w:author="Unknown Author" w:date="2021-09-02T09:22:08Z">
        <w:r>
          <w:rPr>
            <w:rFonts w:eastAsia="Times New Roman"/>
            <w:b/>
            <w:color w:val="00FF00"/>
          </w:rPr>
          <w:t xml:space="preserve"> {d.edited_fields.blasting_operation.has_storage_explosive_on_site:showEnd}</w:t>
        </w:r>
      </w:ins>
    </w:p>
    <w:p>
      <w:pPr>
        <w:pStyle w:val="LOnormal1"/>
        <w:rPr/>
      </w:pPr>
      <w:ins w:id="273" w:author="Unknown Author" w:date="2021-09-02T09:22:08Z">
        <w:r>
          <w:rPr>
            <w:rFonts w:eastAsia="Times New Roman"/>
          </w:rPr>
          <w:t>{d.blasting_operation.has_storage_explosive_on_site}</w:t>
        </w:r>
      </w:ins>
      <w:ins w:id="274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75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276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77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No</w:t>
        </w:r>
      </w:ins>
      <w:ins w:id="278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):showBegin}</w:t>
          <w:br/>
        </w:r>
      </w:ins>
      <w:ins w:id="279" w:author="Unknown Author" w:date="2021-09-02T09:22:0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 xml:space="preserve">Describe how the explosives will get to site: </w:t>
        </w:r>
      </w:ins>
      <w:ins w:id="280" w:author="Unknown Author" w:date="2021-09-02T09:22:08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 xml:space="preserve">{d.edited_fields.blasting_operation.describe_explosives_to_site:ifEQ(true):showBegin} </w:t>
        </w:r>
      </w:ins>
      <w:ins w:id="281" w:author="Unknown Author" w:date="2021-09-02T09:22:08Z">
        <w:r>
          <w:rPr>
            <w:rFonts w:eastAsia="Times New Roman" w:cs="Arial"/>
            <w:b/>
            <w:color w:val="234075"/>
            <w:kern w:val="0"/>
            <w:sz w:val="22"/>
            <w:szCs w:val="22"/>
            <w:lang w:val="en" w:eastAsia="zh-CN" w:bidi="hi-IN"/>
          </w:rPr>
          <w:t>[EDITED]</w:t>
        </w:r>
      </w:ins>
      <w:ins w:id="282" w:author="Unknown Author" w:date="2021-09-02T09:22:08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 xml:space="preserve"> {d.edited_fields.blasting_operation.describe_explosives_to_site:showEnd}</w:t>
        </w:r>
      </w:ins>
    </w:p>
    <w:p>
      <w:pPr>
        <w:pStyle w:val="LOnormal1"/>
        <w:rPr/>
      </w:pPr>
      <w:ins w:id="284" w:author="Unknown Author" w:date="2021-09-02T09:22:08Z">
        <w:r>
          <w:rPr>
            <w:rFonts w:eastAsia="Times New Roman" w:cs="Arial"/>
            <w:b w:val="false"/>
            <w:bCs w:val="false"/>
            <w:color w:val="auto"/>
            <w:kern w:val="0"/>
            <w:sz w:val="22"/>
            <w:szCs w:val="22"/>
            <w:lang w:val="en" w:eastAsia="zh-CN" w:bidi="hi-IN"/>
          </w:rPr>
          <w:t>{d.blasting_operation.describe_explosives_to_site}</w:t>
        </w:r>
      </w:ins>
      <w:ins w:id="285" w:author="Unknown Author" w:date="2021-09-02T09:22:08Z">
        <w:r>
          <w:rPr>
            <w:rFonts w:eastAsia="Times New Roman" w:cs="Arial"/>
            <w:b/>
            <w:bCs w:val="false"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{d.blasting_operation.has_storage_explosive_on_site:showEnd</w:t>
        </w:r>
      </w:ins>
      <w:ins w:id="286" w:author="Unknown Author" w:date="2021-09-02T09:22:08Z">
        <w:r>
          <w:rPr>
            <w:rFonts w:eastAsia="Times New Roman" w:cs="Arial"/>
            <w:b/>
            <w:bCs w:val="false"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/>
      </w:pPr>
      <w:ins w:id="288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289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290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:ifEQ(Yes):showBegin}</w:t>
          <w:br/>
        </w:r>
      </w:ins>
      <w:ins w:id="291" w:author="Unknown Author" w:date="2021-09-02T09:22:08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u w:val="none"/>
            <w:lang w:val="en" w:eastAsia="zh-CN" w:bidi="hi-IN"/>
          </w:rPr>
          <w:t>Explosives Magazine Storage and Use Permit</w:t>
        </w:r>
      </w:ins>
    </w:p>
    <w:p>
      <w:pPr>
        <w:pStyle w:val="LOnormal1"/>
        <w:rPr/>
      </w:pPr>
      <w:ins w:id="293" w:author="Unknown Author" w:date="2021-09-02T09:22:08Z">
        <w:r>
          <w:rPr>
            <w:rFonts w:eastAsia="Times New Roman"/>
            <w:b/>
          </w:rPr>
          <w:t>Has a BC Explosives Magazine Storage and Use Permit for mining purpose been issued?</w:t>
        </w:r>
      </w:ins>
      <w:ins w:id="294" w:author="Unknown Author" w:date="2021-09-02T09:22:08Z">
        <w:r>
          <w:rPr>
            <w:rFonts w:eastAsia="Times New Roman"/>
            <w:b/>
            <w:color w:val="00FF00"/>
          </w:rPr>
          <w:t xml:space="preserve">{d.edited_fields.blasting_operation.explosive_permit_issued:ifEQ(true):showBegin} </w:t>
        </w:r>
      </w:ins>
      <w:ins w:id="295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296" w:author="Unknown Author" w:date="2021-09-02T09:22:08Z">
        <w:r>
          <w:rPr>
            <w:rFonts w:eastAsia="Times New Roman"/>
            <w:b/>
            <w:color w:val="00FF00"/>
          </w:rPr>
          <w:t xml:space="preserve"> {d.edited_fields.blasting_operation.explosive_permit_issued:showEnd}</w:t>
        </w:r>
      </w:ins>
    </w:p>
    <w:p>
      <w:pPr>
        <w:pStyle w:val="LOnormal1"/>
        <w:rPr/>
      </w:pPr>
      <w:ins w:id="298" w:author="Unknown Author" w:date="2021-09-02T09:22:08Z">
        <w:r>
          <w:rPr>
            <w:rFonts w:eastAsia="Times New Roman"/>
          </w:rPr>
          <w:t>{d.blasting_operation.explosive_permit_issued}</w:t>
        </w:r>
      </w:ins>
      <w:ins w:id="299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00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blasting_operation.explosive_permit_issued</w:t>
        </w:r>
      </w:ins>
      <w:ins w:id="301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:ifEQ(Yes):showBegin}</w:t>
        </w:r>
      </w:ins>
    </w:p>
    <w:p>
      <w:pPr>
        <w:pStyle w:val="LOnormal1"/>
        <w:rPr/>
      </w:pPr>
      <w:ins w:id="303" w:author="Unknown Author" w:date="2021-09-02T09:22:08Z">
        <w:r>
          <w:rPr>
            <w:rFonts w:eastAsia="Times New Roman"/>
            <w:b/>
          </w:rPr>
          <w:t>Expiry Date:</w:t>
        </w:r>
      </w:ins>
      <w:ins w:id="304" w:author="Unknown Author" w:date="2021-09-02T09:22:08Z">
        <w:r>
          <w:rPr>
            <w:rFonts w:eastAsia="Times New Roman"/>
            <w:b/>
            <w:color w:val="00FF00"/>
          </w:rPr>
          <w:t xml:space="preserve">{d.edited_fields.blasting_operation.explosive_permit_expiry_date:ifEQ(true):showBegin} </w:t>
        </w:r>
      </w:ins>
      <w:ins w:id="305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306" w:author="Unknown Author" w:date="2021-09-02T09:22:08Z">
        <w:r>
          <w:rPr>
            <w:rFonts w:eastAsia="Times New Roman"/>
            <w:b/>
            <w:color w:val="00FF00"/>
          </w:rPr>
          <w:t xml:space="preserve"> {d.edited_fields.blasting_operation.explosive_permit_expiry_date:showEnd}</w:t>
        </w:r>
      </w:ins>
    </w:p>
    <w:p>
      <w:pPr>
        <w:pStyle w:val="LOnormal1"/>
        <w:rPr>
          <w:rFonts w:eastAsia="Times New Roman"/>
          <w:ins w:id="309" w:author="Unknown Author" w:date="2021-09-02T09:22:08Z"/>
        </w:rPr>
      </w:pPr>
      <w:ins w:id="308" w:author="Unknown Author" w:date="2021-09-02T09:22:08Z">
        <w:r>
          <w:rPr>
            <w:rFonts w:eastAsia="Times New Roman"/>
          </w:rPr>
          <w:t>{d.blasting_operation.explosive_permit_expiry_date}</w:t>
        </w:r>
      </w:ins>
    </w:p>
    <w:p>
      <w:pPr>
        <w:pStyle w:val="LOnormal1"/>
        <w:rPr/>
      </w:pPr>
      <w:ins w:id="310" w:author="Unknown Author" w:date="2021-09-02T09:22:08Z">
        <w:r>
          <w:rPr>
            <w:rFonts w:eastAsia="Times New Roman"/>
            <w:b/>
          </w:rPr>
          <w:t>Permit Number:</w:t>
        </w:r>
      </w:ins>
      <w:ins w:id="311" w:author="Unknown Author" w:date="2021-09-02T09:22:08Z">
        <w:r>
          <w:rPr>
            <w:rFonts w:eastAsia="Times New Roman"/>
            <w:b/>
            <w:color w:val="00FF00"/>
          </w:rPr>
          <w:t xml:space="preserve">{d.edited_fields.blasting_operation.explosive_permit_number:ifEQ(true):showBegin} </w:t>
        </w:r>
      </w:ins>
      <w:ins w:id="312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313" w:author="Unknown Author" w:date="2021-09-02T09:22:08Z">
        <w:r>
          <w:rPr>
            <w:rFonts w:eastAsia="Times New Roman"/>
            <w:b/>
            <w:color w:val="00FF00"/>
          </w:rPr>
          <w:t xml:space="preserve"> {d.edited_fields.blasting_operation.explosive_permit_number:showEnd}</w:t>
        </w:r>
      </w:ins>
    </w:p>
    <w:p>
      <w:pPr>
        <w:pStyle w:val="LOnormal1"/>
        <w:rPr/>
      </w:pPr>
      <w:ins w:id="315" w:author="Unknown Author" w:date="2021-09-02T09:22:08Z">
        <w:r>
          <w:rPr>
            <w:rFonts w:eastAsia="Times New Roman"/>
          </w:rPr>
          <w:t>{d.blasting_operation.explosive_permit_number}</w:t>
        </w:r>
      </w:ins>
      <w:ins w:id="316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17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blasting_operation.explosive_permit_issued</w:t>
        </w:r>
      </w:ins>
      <w:ins w:id="318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LOnormal1"/>
        <w:rPr/>
      </w:pPr>
      <w:ins w:id="320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21" w:author="Unknown Author" w:date="2021-09-02T09:22:08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blasting_operation.has_storage_explosive_on_site</w:t>
        </w:r>
      </w:ins>
      <w:ins w:id="322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:showEnd}</w:t>
        </w:r>
      </w:ins>
    </w:p>
    <w:p>
      <w:pPr>
        <w:pStyle w:val="Normal"/>
        <w:rPr>
          <w:rFonts w:eastAsia="Times New Roman"/>
          <w:b/>
          <w:b/>
          <w:bCs/>
          <w:i/>
          <w:i/>
          <w:iCs/>
          <w:color w:val="F79646"/>
          <w:ins w:id="325" w:author="Unknown Author" w:date="2021-09-02T09:22:08Z"/>
          <w:u w:val="single"/>
        </w:rPr>
      </w:pPr>
      <w:ins w:id="324" w:author="Unknown Author" w:date="2021-09-02T09:22:08Z">
        <w:r>
          <w:rPr>
            <w:rFonts w:eastAsia="Times New Roman"/>
            <w:b/>
            <w:bCs/>
            <w:i/>
            <w:iCs/>
            <w:color w:val="F79646"/>
            <w:u w:val="single"/>
          </w:rPr>
          <w:t>{d.render.blasting_operation:showEnd}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327" w:author="Unknown Author" w:date="2021-09-02T09:22:08Z"/>
          <w:u w:val="single"/>
        </w:rPr>
      </w:pPr>
      <w:ins w:id="326" w:author="Unknown Author" w:date="2021-09-02T09:22:08Z">
        <w:r>
          <w:rPr>
            <w:b/>
            <w:bCs/>
            <w:i/>
            <w:iCs/>
            <w:color w:val="F79646"/>
            <w:u w:val="single"/>
          </w:rPr>
          <w:t>{d.render.camp:ifEQ(true):showBegin}</w:t>
        </w:r>
      </w:ins>
    </w:p>
    <w:p>
      <w:pPr>
        <w:pStyle w:val="Heading2"/>
        <w:rPr/>
      </w:pPr>
      <w:ins w:id="328" w:author="Unknown Author" w:date="2021-09-02T09:22:08Z">
        <w:r>
          <w:rPr/>
          <w:t>Camps, Buildings, Staging Areas, Fuel/Lubricant Storage</w:t>
          <w:br/>
        </w:r>
      </w:ins>
      <w:ins w:id="329" w:author="Unknown Author" w:date="2021-09-02T09:22:08Z">
        <w:r>
          <w:rPr>
            <w:rFonts w:eastAsia="Times New Roman"/>
            <w:color w:val="434343"/>
            <w:sz w:val="28"/>
            <w:szCs w:val="28"/>
          </w:rPr>
          <w:t>Camps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767"/>
        <w:gridCol w:w="1124"/>
        <w:gridCol w:w="1309"/>
        <w:gridCol w:w="1135"/>
        <w:gridCol w:w="1418"/>
        <w:gridCol w:w="1047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32" w:author="Unknown Author" w:date="2021-09-02T09:22:08Z"/>
                <w:b/>
                <w:b/>
                <w:bCs w:val="false"/>
                <w:iCs w:val="false"/>
                <w:szCs w:val="24"/>
              </w:rPr>
            </w:pPr>
            <w:ins w:id="331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Name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34" w:author="Unknown Author" w:date="2021-09-02T09:22:08Z"/>
                <w:b/>
                <w:b/>
              </w:rPr>
            </w:pPr>
            <w:ins w:id="333" w:author="Unknown Author" w:date="2021-09-02T09:22:08Z">
              <w:r>
                <w:rPr>
                  <w:rFonts w:eastAsia="Times New Roman"/>
                  <w:b/>
                </w:rPr>
                <w:t>People in Camps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36" w:author="Unknown Author" w:date="2021-09-02T09:22:08Z"/>
                <w:b/>
                <w:b/>
              </w:rPr>
            </w:pPr>
            <w:ins w:id="335" w:author="Unknown Author" w:date="2021-09-02T09:22:08Z">
              <w:r>
                <w:rPr>
                  <w:rFonts w:eastAsia="Times New Roman"/>
                  <w:b/>
                </w:rPr>
                <w:t>Number of Structures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38" w:author="Unknown Author" w:date="2021-09-02T09:22:08Z"/>
                <w:b/>
                <w:b/>
              </w:rPr>
            </w:pPr>
            <w:ins w:id="337" w:author="Unknown Author" w:date="2021-09-02T09:22:08Z">
              <w:r>
                <w:rPr>
                  <w:rFonts w:eastAsia="Times New Roman"/>
                  <w:b/>
                </w:rPr>
                <w:t>Quantity of Water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40" w:author="Unknown Author" w:date="2021-09-02T09:22:08Z"/>
                <w:b/>
                <w:b/>
                <w:bCs w:val="false"/>
                <w:iCs w:val="false"/>
                <w:szCs w:val="24"/>
              </w:rPr>
            </w:pPr>
            <w:ins w:id="339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Disturbed Area (ha)</w:t>
              </w:r>
            </w:ins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344" w:author="Unknown Author" w:date="2021-09-02T09:22:08Z"/>
                <w:b/>
                <w:b/>
              </w:rPr>
            </w:pPr>
            <w:ins w:id="341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Timber Volume (m</w:t>
              </w:r>
            </w:ins>
            <w:ins w:id="342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  <w:vertAlign w:val="superscript"/>
                </w:rPr>
                <w:t>3</w:t>
              </w:r>
            </w:ins>
            <w:ins w:id="343" w:author="Unknown Author" w:date="2021-09-02T09:22:08Z">
              <w:r>
                <w:rPr>
                  <w:rFonts w:eastAsia="Times New Roman"/>
                  <w:b/>
                  <w:bCs w:val="false"/>
                  <w:iCs w:val="false"/>
                  <w:szCs w:val="24"/>
                </w:rPr>
                <w:t>)</w:t>
              </w:r>
            </w:ins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46" w:author="Unknown Author" w:date="2021-09-02T09:22:08Z"/>
                <w:bCs w:val="false"/>
                <w:iCs w:val="false"/>
                <w:szCs w:val="24"/>
              </w:rPr>
            </w:pPr>
            <w:ins w:id="345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{d.camp.details[i].activity_type_description}</w:t>
                <w:br/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51" w:author="Unknown Author" w:date="2021-09-02T09:22:08Z"/>
              </w:rPr>
            </w:pPr>
            <w:ins w:id="347" w:author="Unknown Author" w:date="2021-09-02T09:22:08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Description of Structures:</w:t>
              </w:r>
            </w:ins>
            <w:ins w:id="34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49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description_of_structures</w:t>
              </w:r>
            </w:ins>
            <w:ins w:id="350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52" w:author="Unknown Author" w:date="2021-09-02T09:22:08Z">
              <w:r>
                <w:rPr>
                  <w:b/>
                  <w:bCs/>
                </w:rPr>
                <w:t>Waste Disposal:</w:t>
              </w:r>
            </w:ins>
            <w:ins w:id="35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54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waste_disposal</w:t>
              </w:r>
            </w:ins>
            <w:ins w:id="355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57" w:author="Unknown Author" w:date="2021-09-02T09:22:08Z">
              <w:r>
                <w:rPr>
                  <w:b/>
                  <w:bCs/>
                </w:rPr>
                <w:t>Sanitary Facilities:</w:t>
              </w:r>
            </w:ins>
            <w:ins w:id="35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59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sanitary_facilities</w:t>
              </w:r>
            </w:ins>
            <w:ins w:id="360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66" w:author="Unknown Author" w:date="2021-09-02T09:22:08Z"/>
              </w:rPr>
            </w:pPr>
            <w:ins w:id="362" w:author="Unknown Author" w:date="2021-09-02T09:22:08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Water Supply:</w:t>
              </w:r>
            </w:ins>
            <w:ins w:id="36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64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water_supply</w:t>
              </w:r>
            </w:ins>
            <w:ins w:id="365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70" w:author="Unknown Author" w:date="2021-09-02T09:22:08Z"/>
              </w:rPr>
            </w:pPr>
            <w:ins w:id="367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{d.camp.details[i].number_</w:t>
              </w:r>
            </w:ins>
            <w:ins w:id="368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people</w:t>
              </w:r>
            </w:ins>
            <w:ins w:id="369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72" w:author="Unknown Author" w:date="2021-09-02T09:22:08Z"/>
                <w:bCs w:val="false"/>
                <w:iCs w:val="false"/>
                <w:szCs w:val="24"/>
              </w:rPr>
            </w:pPr>
            <w:ins w:id="371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{d.camp.details[i].number_structures}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76" w:author="Unknown Author" w:date="2021-09-02T09:22:08Z"/>
              </w:rPr>
            </w:pPr>
            <w:ins w:id="37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</w:t>
              </w:r>
            </w:ins>
            <w:ins w:id="374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quantity</w:t>
              </w:r>
            </w:ins>
            <w:ins w:id="375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78" w:author="Unknown Author" w:date="2021-09-02T09:22:08Z"/>
                <w:bCs w:val="false"/>
                <w:iCs w:val="false"/>
                <w:szCs w:val="24"/>
              </w:rPr>
            </w:pPr>
            <w:ins w:id="377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{d.camp.details[i].disturbed_area}</w:t>
              </w:r>
            </w:ins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80" w:author="Unknown Author" w:date="2021-09-02T09:22:08Z"/>
                <w:bCs w:val="false"/>
                <w:iCs w:val="false"/>
                <w:szCs w:val="24"/>
              </w:rPr>
            </w:pPr>
            <w:ins w:id="379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{d.camp.details[i].timber_volume}</w:t>
              </w:r>
            </w:ins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82" w:author="Unknown Author" w:date="2021-09-02T09:22:08Z"/>
                <w:bCs w:val="false"/>
                <w:iCs w:val="false"/>
                <w:szCs w:val="24"/>
              </w:rPr>
            </w:pPr>
            <w:ins w:id="381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{d.camp.details[i+1].activity_type_description}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384" w:author="Unknown Author" w:date="2021-09-02T09:22:08Z"/>
              </w:rPr>
            </w:pPr>
            <w:ins w:id="383" w:author="Unknown Author" w:date="2021-09-02T09:22:08Z">
              <w:r>
                <w:rPr>
                  <w:rFonts w:eastAsia="Times New Roman"/>
                </w:rPr>
              </w:r>
            </w:ins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  <w:ins w:id="389" w:author="Unknown Author" w:date="2021-09-02T09:22:08Z"/>
              </w:rPr>
            </w:pPr>
            <w:ins w:id="385" w:author="Unknown Author" w:date="2021-09-02T09:22:08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Description of Structures:</w:t>
              </w:r>
            </w:ins>
            <w:ins w:id="386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87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description_of_structures</w:t>
              </w:r>
            </w:ins>
            <w:ins w:id="38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90" w:author="Unknown Author" w:date="2021-09-02T09:22:08Z">
              <w:r>
                <w:rPr>
                  <w:b/>
                  <w:bCs/>
                </w:rPr>
                <w:t>Waste Disposal:</w:t>
              </w:r>
            </w:ins>
            <w:ins w:id="391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92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waste_disposal</w:t>
              </w:r>
            </w:ins>
            <w:ins w:id="39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TableContents"/>
              <w:widowControl w:val="false"/>
              <w:rPr/>
            </w:pPr>
            <w:ins w:id="395" w:author="Unknown Author" w:date="2021-09-02T09:22:08Z">
              <w:r>
                <w:rPr>
                  <w:b/>
                  <w:bCs/>
                </w:rPr>
                <w:t>Sanitary Facilities:</w:t>
              </w:r>
            </w:ins>
            <w:ins w:id="396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397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sanitary_facilities</w:t>
              </w:r>
            </w:ins>
            <w:ins w:id="398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04" w:author="Unknown Author" w:date="2021-09-02T09:22:08Z"/>
              </w:rPr>
            </w:pPr>
            <w:ins w:id="400" w:author="Unknown Author" w:date="2021-09-02T09:22:08Z">
              <w:r>
                <w:rPr>
                  <w:rFonts w:eastAsia="Times New Roman"/>
                  <w:b/>
                  <w:bCs/>
                  <w:iCs w:val="false"/>
                  <w:szCs w:val="24"/>
                </w:rPr>
                <w:t>Water Supply:</w:t>
              </w:r>
            </w:ins>
            <w:ins w:id="401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402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water_supply</w:t>
              </w:r>
            </w:ins>
            <w:ins w:id="40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08" w:author="Unknown Author" w:date="2021-09-02T09:22:08Z"/>
              </w:rPr>
            </w:pPr>
            <w:ins w:id="405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{d.camp.details[i+1].number_</w:t>
              </w:r>
            </w:ins>
            <w:ins w:id="406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people</w:t>
              </w:r>
            </w:ins>
            <w:ins w:id="407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10" w:author="Unknown Author" w:date="2021-09-02T09:22:08Z"/>
                <w:bCs w:val="false"/>
                <w:iCs w:val="false"/>
                <w:szCs w:val="24"/>
              </w:rPr>
            </w:pPr>
            <w:ins w:id="409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{d.camp.details[i+1].number_structures }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14" w:author="Unknown Author" w:date="2021-09-02T09:22:08Z"/>
              </w:rPr>
            </w:pPr>
            <w:ins w:id="411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</w:t>
              </w:r>
            </w:ins>
            <w:ins w:id="412" w:author="Unknown Author" w:date="2021-09-02T09:22:08Z">
              <w:r>
                <w:rPr>
                  <w:rFonts w:eastAsia="Times New Roman" w:cs="Arial"/>
                  <w:bCs w:val="false"/>
                  <w:iCs w:val="false"/>
                  <w:color w:val="auto"/>
                  <w:kern w:val="0"/>
                  <w:sz w:val="22"/>
                  <w:szCs w:val="24"/>
                  <w:lang w:val="en" w:eastAsia="zh-CN" w:bidi="hi-IN"/>
                </w:rPr>
                <w:t>quantity</w:t>
              </w:r>
            </w:ins>
            <w:ins w:id="413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}</w:t>
              </w:r>
            </w:ins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16" w:author="Unknown Author" w:date="2021-09-02T09:22:08Z"/>
                <w:bCs w:val="false"/>
                <w:iCs w:val="false"/>
                <w:szCs w:val="24"/>
              </w:rPr>
            </w:pPr>
            <w:ins w:id="415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{d.camp.details[i+1].disturbed_area}</w:t>
              </w:r>
            </w:ins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18" w:author="Unknown Author" w:date="2021-09-02T09:22:08Z"/>
                <w:bCs w:val="false"/>
                <w:iCs w:val="false"/>
                <w:szCs w:val="24"/>
              </w:rPr>
            </w:pPr>
            <w:ins w:id="417" w:author="Unknown Author" w:date="2021-09-02T09:22:08Z">
              <w:r>
                <w:rPr>
                  <w:rFonts w:eastAsia="Times New Roman"/>
                  <w:bCs w:val="false"/>
                  <w:iCs w:val="false"/>
                  <w:szCs w:val="24"/>
                </w:rPr>
                <w:t>{d.camp.details[i+1].timber_volume}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419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{d.camp.details:ifEM():showBegin}</w:t>
        </w:r>
      </w:ins>
      <w:ins w:id="420" w:author="Unknown Author" w:date="2021-09-02T09:22:08Z">
        <w:r>
          <w:rPr>
            <w:rFonts w:eastAsia="Times New Roman"/>
            <w:b/>
          </w:rPr>
          <w:t>No Data</w:t>
        </w:r>
      </w:ins>
      <w:ins w:id="421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{d.camp.details:showEnd}</w:t>
        </w:r>
      </w:ins>
    </w:p>
    <w:p>
      <w:pPr>
        <w:pStyle w:val="LOnormal1"/>
        <w:jc w:val="center"/>
        <w:rPr>
          <w:rFonts w:eastAsia="Times New Roman"/>
          <w:ins w:id="424" w:author="Unknown Author" w:date="2021-09-02T09:22:08Z"/>
        </w:rPr>
      </w:pPr>
      <w:ins w:id="423" w:author="Unknown Author" w:date="2021-09-02T09:22:08Z">
        <w:r>
          <w:rPr>
            <w:rFonts w:eastAsia="Times New Roman"/>
          </w:rPr>
        </w:r>
      </w:ins>
    </w:p>
    <w:p>
      <w:pPr>
        <w:pStyle w:val="LOnormal1"/>
        <w:rPr/>
      </w:pPr>
      <w:ins w:id="425" w:author="Unknown Author" w:date="2021-09-02T09:22:08Z">
        <w:r>
          <w:rPr>
            <w:rFonts w:eastAsia="Times New Roman"/>
            <w:b/>
          </w:rPr>
          <w:t>Notified the local Health Authority as you have a camp for more than 5 people planned?</w:t>
        </w:r>
      </w:ins>
      <w:ins w:id="426" w:author="Unknown Author" w:date="2021-09-02T09:22:08Z">
        <w:r>
          <w:rPr>
            <w:rFonts w:eastAsia="Times New Roman"/>
            <w:b/>
            <w:color w:val="00FF00"/>
          </w:rPr>
          <w:t xml:space="preserve">{d.edited_fields.camp.health_authority_notified:ifEQ(true):showBegin} </w:t>
        </w:r>
      </w:ins>
      <w:ins w:id="427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428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{d.edited_fields.camp.health_authority_notified:showEnd}</w:t>
        </w:r>
      </w:ins>
    </w:p>
    <w:p>
      <w:pPr>
        <w:pStyle w:val="LOnormal1"/>
        <w:rPr>
          <w:rFonts w:eastAsia="Times New Roman"/>
          <w:ins w:id="431" w:author="Unknown Author" w:date="2021-09-02T09:22:08Z"/>
        </w:rPr>
      </w:pPr>
      <w:ins w:id="430" w:author="Unknown Author" w:date="2021-09-02T09:22:08Z">
        <w:r>
          <w:rPr>
            <w:rFonts w:eastAsia="Times New Roman"/>
          </w:rPr>
          <w:t>{d.camp.health_authority_notified}</w:t>
        </w:r>
      </w:ins>
    </w:p>
    <w:p>
      <w:pPr>
        <w:pStyle w:val="LOnormal1"/>
        <w:rPr/>
      </w:pPr>
      <w:ins w:id="432" w:author="Unknown Author" w:date="2021-09-02T09:22:08Z">
        <w:r>
          <w:rPr>
            <w:rFonts w:eastAsia="Times New Roman"/>
            <w:b/>
          </w:rPr>
          <w:t>Consent given to share name, address and contact information with the local Health Authority?</w:t>
        </w:r>
      </w:ins>
      <w:ins w:id="433" w:author="Unknown Author" w:date="2021-09-02T09:22:08Z">
        <w:r>
          <w:rPr>
            <w:rFonts w:eastAsia="Times New Roman"/>
            <w:b/>
            <w:color w:val="00FF00"/>
          </w:rPr>
          <w:t xml:space="preserve">{d.edited_fields.camp.health_authority_consent:ifEQ(true):showBegin} </w:t>
        </w:r>
      </w:ins>
      <w:ins w:id="434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435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{d.edited_fields.camp.health_authority_consent:showEnd}</w:t>
        </w:r>
      </w:ins>
    </w:p>
    <w:p>
      <w:pPr>
        <w:pStyle w:val="LOnormal1"/>
        <w:rPr>
          <w:rFonts w:eastAsia="Times New Roman"/>
          <w:color w:val="434343"/>
          <w:ins w:id="438" w:author="Unknown Author" w:date="2021-09-02T09:22:08Z"/>
          <w:sz w:val="22"/>
          <w:szCs w:val="22"/>
        </w:rPr>
      </w:pPr>
      <w:ins w:id="437" w:author="Unknown Author" w:date="2021-09-02T09:22:08Z">
        <w:r>
          <w:rPr>
            <w:rFonts w:eastAsia="Times New Roman"/>
            <w:color w:val="434343"/>
            <w:sz w:val="22"/>
            <w:szCs w:val="22"/>
          </w:rPr>
          <w:t>{d.camp.health_authority_consent}</w:t>
        </w:r>
      </w:ins>
    </w:p>
    <w:p>
      <w:pPr>
        <w:pStyle w:val="Heading3"/>
        <w:rPr/>
      </w:pPr>
      <w:ins w:id="439" w:author="Unknown Author" w:date="2021-09-02T09:22:08Z">
        <w:r>
          <w:rPr/>
          <w:t>Buildings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42" w:author="Unknown Author" w:date="2021-09-02T09:22:08Z"/>
                <w:b/>
                <w:b/>
              </w:rPr>
            </w:pPr>
            <w:ins w:id="441" w:author="Unknown Author" w:date="2021-09-02T09:22:08Z">
              <w:r>
                <w:rPr>
                  <w:rFonts w:eastAsia="Times New Roman"/>
                  <w:b/>
                </w:rPr>
                <w:t>Name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44" w:author="Unknown Author" w:date="2021-09-02T09:22:08Z"/>
                <w:b/>
                <w:b/>
              </w:rPr>
            </w:pPr>
            <w:ins w:id="443" w:author="Unknown Author" w:date="2021-09-02T09:22:08Z">
              <w:r>
                <w:rPr>
                  <w:rFonts w:eastAsia="Times New Roman"/>
                  <w:b/>
                </w:rPr>
                <w:t>Puropse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46" w:author="Unknown Author" w:date="2021-09-02T09:22:08Z"/>
                <w:b/>
                <w:b/>
              </w:rPr>
            </w:pPr>
            <w:ins w:id="445" w:author="Unknown Author" w:date="2021-09-02T09:22:08Z">
              <w:r>
                <w:rPr>
                  <w:rFonts w:eastAsia="Times New Roman"/>
                  <w:b/>
                </w:rPr>
                <w:t>Structure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48" w:author="Unknown Author" w:date="2021-09-02T09:22:08Z"/>
                <w:b/>
                <w:b/>
              </w:rPr>
            </w:pPr>
            <w:ins w:id="447" w:author="Unknown Author" w:date="2021-09-02T09:22:08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52" w:author="Unknown Author" w:date="2021-09-02T09:22:08Z"/>
                <w:b/>
                <w:b/>
              </w:rPr>
            </w:pPr>
            <w:ins w:id="449" w:author="Unknown Author" w:date="2021-09-02T09:22:08Z">
              <w:r>
                <w:rPr>
                  <w:rFonts w:eastAsia="Times New Roman"/>
                  <w:b/>
                </w:rPr>
                <w:t>Timber Volume (m</w:t>
              </w:r>
            </w:ins>
            <w:ins w:id="450" w:author="Unknown Author" w:date="2021-09-02T09:22:08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451" w:author="Unknown Author" w:date="2021-09-02T09:22:08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54" w:author="Unknown Author" w:date="2021-09-02T09:22:08Z"/>
              </w:rPr>
            </w:pPr>
            <w:ins w:id="453" w:author="Unknown Author" w:date="2021-09-02T09:22:08Z">
              <w:r>
                <w:rPr>
                  <w:rFonts w:eastAsia="Times New Roman"/>
                </w:rPr>
                <w:t>{d.camp.building_details[i].activity_type_description}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56" w:author="Unknown Author" w:date="2021-09-02T09:22:08Z"/>
              </w:rPr>
            </w:pPr>
            <w:ins w:id="455" w:author="Unknown Author" w:date="2021-09-02T09:22:08Z">
              <w:r>
                <w:rPr>
                  <w:rFonts w:eastAsia="Times New Roman"/>
                </w:rPr>
                <w:t>{d.camp.building_details[i].purpose}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58" w:author="Unknown Author" w:date="2021-09-02T09:22:08Z"/>
              </w:rPr>
            </w:pPr>
            <w:ins w:id="457" w:author="Unknown Author" w:date="2021-09-02T09:22:08Z">
              <w:r>
                <w:rPr>
                  <w:rFonts w:eastAsia="Times New Roman"/>
                </w:rPr>
                <w:t>{d.camp.building_details[i].structure}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60" w:author="Unknown Author" w:date="2021-09-02T09:22:08Z"/>
              </w:rPr>
            </w:pPr>
            <w:ins w:id="459" w:author="Unknown Author" w:date="2021-09-02T09:22:08Z">
              <w:r>
                <w:rPr>
                  <w:rFonts w:eastAsia="Times New Roman"/>
                </w:rPr>
                <w:t>{d.camp.building_details[i].disturbed_area}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62" w:author="Unknown Author" w:date="2021-09-02T09:22:08Z"/>
              </w:rPr>
            </w:pPr>
            <w:ins w:id="461" w:author="Unknown Author" w:date="2021-09-02T09:22:08Z">
              <w:r>
                <w:rPr>
                  <w:rFonts w:eastAsia="Times New Roman"/>
                </w:rPr>
                <w:t>{d.camp.building_details[i].timber_volume}</w:t>
              </w:r>
            </w:ins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64" w:author="Unknown Author" w:date="2021-09-02T09:22:08Z"/>
              </w:rPr>
            </w:pPr>
            <w:ins w:id="463" w:author="Unknown Author" w:date="2021-09-02T09:22:08Z">
              <w:r>
                <w:rPr>
                  <w:rFonts w:eastAsia="Times New Roman"/>
                </w:rPr>
                <w:t>{d.camp.building_details[i+1].activity_type_description}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66" w:author="Unknown Author" w:date="2021-09-02T09:22:08Z"/>
              </w:rPr>
            </w:pPr>
            <w:ins w:id="465" w:author="Unknown Author" w:date="2021-09-02T09:22:08Z">
              <w:r>
                <w:rPr>
                  <w:rFonts w:eastAsia="Times New Roman"/>
                </w:rPr>
                <w:t>{d.camp.building_details[i+1].purpose}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68" w:author="Unknown Author" w:date="2021-09-02T09:22:08Z"/>
              </w:rPr>
            </w:pPr>
            <w:ins w:id="467" w:author="Unknown Author" w:date="2021-09-02T09:22:08Z">
              <w:r>
                <w:rPr>
                  <w:rFonts w:eastAsia="Times New Roman"/>
                </w:rPr>
                <w:t>{d.camp.building_details[i+1].structure}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70" w:author="Unknown Author" w:date="2021-09-02T09:22:08Z"/>
              </w:rPr>
            </w:pPr>
            <w:ins w:id="469" w:author="Unknown Author" w:date="2021-09-02T09:22:08Z">
              <w:r>
                <w:rPr>
                  <w:rFonts w:eastAsia="Times New Roman"/>
                </w:rPr>
                <w:t>{d.camp.building_details[i+1].disturbed_area}</w:t>
              </w:r>
            </w:ins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72" w:author="Unknown Author" w:date="2021-09-02T09:22:08Z"/>
              </w:rPr>
            </w:pPr>
            <w:ins w:id="471" w:author="Unknown Author" w:date="2021-09-02T09:22:08Z">
              <w:r>
                <w:rPr>
                  <w:rFonts w:eastAsia="Times New Roman"/>
                </w:rPr>
                <w:t>{d.camp.building_details[i+1].timber_volume}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473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{d.camp.building_details:ifEM():showBegin}</w:t>
        </w:r>
      </w:ins>
      <w:ins w:id="474" w:author="Unknown Author" w:date="2021-09-02T09:22:08Z">
        <w:r>
          <w:rPr>
            <w:rFonts w:eastAsia="Times New Roman"/>
            <w:b/>
          </w:rPr>
          <w:t>No Data</w:t>
        </w:r>
      </w:ins>
      <w:ins w:id="475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{d.camp.building_details:showEnd}</w:t>
        </w:r>
      </w:ins>
    </w:p>
    <w:p>
      <w:pPr>
        <w:pStyle w:val="Heading3"/>
        <w:rPr/>
      </w:pPr>
      <w:ins w:id="477" w:author="Unknown Author" w:date="2021-09-02T09:22:08Z">
        <w:r>
          <w:rPr/>
          <w:t>Staging Areas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80" w:author="Unknown Author" w:date="2021-09-02T09:22:08Z"/>
                <w:b/>
                <w:b/>
              </w:rPr>
            </w:pPr>
            <w:ins w:id="479" w:author="Unknown Author" w:date="2021-09-02T09:22:08Z">
              <w:r>
                <w:rPr>
                  <w:rFonts w:eastAsia="Times New Roman"/>
                  <w:b/>
                </w:rPr>
                <w:t>Name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82" w:author="Unknown Author" w:date="2021-09-02T09:22:08Z"/>
                <w:b/>
                <w:b/>
              </w:rPr>
            </w:pPr>
            <w:ins w:id="481" w:author="Unknown Author" w:date="2021-09-02T09:22:08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486" w:author="Unknown Author" w:date="2021-09-02T09:22:08Z"/>
                <w:b/>
                <w:b/>
              </w:rPr>
            </w:pPr>
            <w:ins w:id="483" w:author="Unknown Author" w:date="2021-09-02T09:22:08Z">
              <w:r>
                <w:rPr>
                  <w:rFonts w:eastAsia="Times New Roman"/>
                  <w:b/>
                </w:rPr>
                <w:t>Timber Volume (m</w:t>
              </w:r>
            </w:ins>
            <w:ins w:id="484" w:author="Unknown Author" w:date="2021-09-02T09:22:08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485" w:author="Unknown Author" w:date="2021-09-02T09:22:08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88" w:author="Unknown Author" w:date="2021-09-02T09:22:08Z"/>
              </w:rPr>
            </w:pPr>
            <w:ins w:id="487" w:author="Unknown Author" w:date="2021-09-02T09:22:08Z">
              <w:r>
                <w:rPr>
                  <w:rFonts w:eastAsia="Times New Roman"/>
                </w:rPr>
                <w:t>{d.camp.staging_area_details[i].activity_type_description}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90" w:author="Unknown Author" w:date="2021-09-02T09:22:08Z"/>
              </w:rPr>
            </w:pPr>
            <w:ins w:id="489" w:author="Unknown Author" w:date="2021-09-02T09:22:08Z">
              <w:r>
                <w:rPr>
                  <w:rFonts w:eastAsia="Times New Roman"/>
                </w:rPr>
                <w:t>{d.camp.staging_area_details[i].disturbed_area}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92" w:author="Unknown Author" w:date="2021-09-02T09:22:08Z"/>
              </w:rPr>
            </w:pPr>
            <w:ins w:id="491" w:author="Unknown Author" w:date="2021-09-02T09:22:08Z">
              <w:r>
                <w:rPr>
                  <w:rFonts w:eastAsia="Times New Roman"/>
                </w:rPr>
                <w:t>{d.camp.staging_area_details[i].timber_volume}</w:t>
              </w:r>
            </w:ins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94" w:author="Unknown Author" w:date="2021-09-02T09:22:08Z"/>
              </w:rPr>
            </w:pPr>
            <w:ins w:id="493" w:author="Unknown Author" w:date="2021-09-02T09:22:08Z">
              <w:r>
                <w:rPr>
                  <w:rFonts w:eastAsia="Times New Roman"/>
                </w:rPr>
                <w:t>{d.camp.staging_area_details[i+1].activity_type_description}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96" w:author="Unknown Author" w:date="2021-09-02T09:22:08Z"/>
              </w:rPr>
            </w:pPr>
            <w:ins w:id="495" w:author="Unknown Author" w:date="2021-09-02T09:22:08Z">
              <w:r>
                <w:rPr>
                  <w:rFonts w:eastAsia="Times New Roman"/>
                </w:rPr>
                <w:t>{d.camp.staging_area_details[i+1].disturbed_area}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498" w:author="Unknown Author" w:date="2021-09-02T09:22:08Z"/>
              </w:rPr>
            </w:pPr>
            <w:ins w:id="497" w:author="Unknown Author" w:date="2021-09-02T09:22:08Z">
              <w:r>
                <w:rPr>
                  <w:rFonts w:eastAsia="Times New Roman"/>
                </w:rPr>
                <w:t>{d.camp.staging_area_details[i+1].timber_volume}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499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{d.camp.staging_area_details:ifEM():showBegin}</w:t>
        </w:r>
      </w:ins>
      <w:ins w:id="500" w:author="Unknown Author" w:date="2021-09-02T09:22:08Z">
        <w:r>
          <w:rPr>
            <w:rFonts w:eastAsia="Times New Roman"/>
            <w:b/>
          </w:rPr>
          <w:t>No Data</w:t>
        </w:r>
      </w:ins>
      <w:ins w:id="501" w:author="Unknown Author" w:date="2021-09-02T09:22:08Z">
        <w:r>
          <w:rPr>
            <w:rFonts w:eastAsia="Times New Roman"/>
            <w:b/>
            <w:i/>
            <w:color w:val="FF0000"/>
            <w:u w:val="single"/>
          </w:rPr>
          <w:t>{d.camp.staging_area_details:showEnd}</w:t>
        </w:r>
      </w:ins>
    </w:p>
    <w:p>
      <w:pPr>
        <w:pStyle w:val="Heading3"/>
        <w:rPr>
          <w:rFonts w:eastAsia="Times New Roman"/>
          <w:ins w:id="504" w:author="Unknown Author" w:date="2021-09-02T09:22:08Z"/>
        </w:rPr>
      </w:pPr>
      <w:ins w:id="503" w:author="Unknown Author" w:date="2021-09-02T09:22:08Z">
        <w:bookmarkStart w:id="11" w:name="_mno0ejzdmwn71"/>
        <w:bookmarkEnd w:id="11"/>
        <w:r>
          <w:rPr>
            <w:rFonts w:eastAsia="Times New Roman"/>
          </w:rPr>
          <w:t>Fuel</w:t>
        </w:r>
      </w:ins>
    </w:p>
    <w:p>
      <w:pPr>
        <w:pStyle w:val="LOnormal1"/>
        <w:rPr/>
      </w:pPr>
      <w:ins w:id="505" w:author="Unknown Author" w:date="2021-09-02T09:22:08Z">
        <w:r>
          <w:rPr>
            <w:rFonts w:eastAsia="Times New Roman"/>
            <w:b/>
          </w:rPr>
          <w:t>Do you propose to store fuel?</w:t>
        </w:r>
      </w:ins>
      <w:ins w:id="506" w:author="Unknown Author" w:date="2021-09-02T09:22:08Z">
        <w:r>
          <w:rPr>
            <w:rFonts w:eastAsia="Times New Roman"/>
            <w:b/>
            <w:color w:val="00FF00"/>
          </w:rPr>
          <w:t xml:space="preserve">{d.edited_fields.camp.has_fuel_stored:ifEQ(true):showBegin} </w:t>
        </w:r>
      </w:ins>
      <w:ins w:id="507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508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{d.edited_fields.camp.has_fuel_stored:showEnd}</w:t>
        </w:r>
      </w:ins>
    </w:p>
    <w:p>
      <w:pPr>
        <w:pStyle w:val="LOnormal1"/>
        <w:rPr>
          <w:rFonts w:eastAsia="Times New Roman"/>
          <w:ins w:id="511" w:author="Unknown Author" w:date="2021-09-02T09:22:08Z"/>
        </w:rPr>
      </w:pPr>
      <w:ins w:id="510" w:author="Unknown Author" w:date="2021-09-02T09:22:08Z">
        <w:r>
          <w:rPr>
            <w:rFonts w:eastAsia="Times New Roman"/>
          </w:rPr>
          <w:t>{d.camp.has_fuel_stored}</w:t>
        </w:r>
      </w:ins>
    </w:p>
    <w:p>
      <w:pPr>
        <w:pStyle w:val="LOnormal1"/>
        <w:rPr/>
      </w:pPr>
      <w:ins w:id="512" w:author="Unknown Author" w:date="2021-09-02T09:22:08Z">
        <w:r>
          <w:rPr>
            <w:rFonts w:eastAsia="Times New Roman"/>
            <w:b/>
          </w:rPr>
          <w:t>Volume of fuel stored:</w:t>
        </w:r>
      </w:ins>
      <w:ins w:id="513" w:author="Unknown Author" w:date="2021-09-02T09:22:08Z">
        <w:r>
          <w:rPr>
            <w:rFonts w:eastAsia="Times New Roman"/>
            <w:b/>
            <w:color w:val="00FF00"/>
          </w:rPr>
          <w:t xml:space="preserve">{d.edited_fields.camp.volume_fuel_stored:ifEQ(true):showBegin} </w:t>
        </w:r>
      </w:ins>
      <w:ins w:id="514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515" w:author="Unknown Author" w:date="2021-09-02T09:22:08Z">
        <w:r>
          <w:rPr>
            <w:rFonts w:eastAsia="Times New Roman"/>
            <w:b/>
            <w:color w:val="00FF00"/>
          </w:rPr>
          <w:t xml:space="preserve"> {d.edited_fields.camp.volume_fuel_stored:showEnd}</w:t>
        </w:r>
      </w:ins>
    </w:p>
    <w:p>
      <w:pPr>
        <w:pStyle w:val="LOnormal1"/>
        <w:rPr>
          <w:rFonts w:eastAsia="Times New Roman"/>
          <w:ins w:id="518" w:author="Unknown Author" w:date="2021-09-02T09:22:08Z"/>
        </w:rPr>
      </w:pPr>
      <w:ins w:id="517" w:author="Unknown Author" w:date="2021-09-02T09:22:08Z">
        <w:r>
          <w:rPr>
            <w:rFonts w:eastAsia="Times New Roman"/>
          </w:rPr>
          <w:t>{d.camp.volume_fuel_stored}</w:t>
        </w:r>
      </w:ins>
    </w:p>
    <w:p>
      <w:pPr>
        <w:pStyle w:val="LOnormal1"/>
        <w:rPr>
          <w:rFonts w:eastAsia="Times New Roman"/>
          <w:ins w:id="520" w:author="Unknown Author" w:date="2021-09-02T09:22:08Z"/>
          <w:b/>
          <w:b/>
        </w:rPr>
      </w:pPr>
      <w:ins w:id="519" w:author="Unknown Author" w:date="2021-09-02T09:22:08Z">
        <w:r>
          <w:rPr>
            <w:rFonts w:eastAsia="Times New Roman"/>
            <w:b/>
          </w:rPr>
          <w:t>Storage Method:</w:t>
        </w:r>
      </w:ins>
    </w:p>
    <w:p>
      <w:pPr>
        <w:pStyle w:val="LOnormal1"/>
        <w:rPr/>
      </w:pPr>
      <w:ins w:id="521" w:author="Unknown Author" w:date="2021-09-02T09:22:08Z">
        <w:r>
          <w:rPr>
            <w:rFonts w:eastAsia="Times New Roman"/>
          </w:rPr>
          <w:t>{d.camp.has_fuel_stored_in_bulk} Bulk</w:t>
        </w:r>
      </w:ins>
      <w:ins w:id="522" w:author="Unknown Author" w:date="2021-09-02T09:22:08Z">
        <w:r>
          <w:rPr>
            <w:rFonts w:eastAsia="Times New Roman"/>
            <w:b/>
            <w:color w:val="00FF00"/>
          </w:rPr>
          <w:t xml:space="preserve">{d.edited_fields.camp.has_fuel_stored_in_bulk:ifEQ(true):showBegin} </w:t>
        </w:r>
      </w:ins>
      <w:ins w:id="523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524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{d.edited_fields.camp.has_fuel_stored_in_bulk:showEnd}</w:t>
        </w:r>
      </w:ins>
    </w:p>
    <w:p>
      <w:pPr>
        <w:pStyle w:val="LOnormal1"/>
        <w:rPr/>
      </w:pPr>
      <w:ins w:id="526" w:author="Unknown Author" w:date="2021-09-02T09:22:08Z">
        <w:r>
          <w:rPr>
            <w:rFonts w:eastAsia="Times New Roman"/>
          </w:rPr>
          <w:t>{d.camp.has_fuel_stored_in_barrels} Barrel</w:t>
        </w:r>
      </w:ins>
      <w:ins w:id="527" w:author="Unknown Author" w:date="2021-09-02T09:22:08Z">
        <w:r>
          <w:rPr>
            <w:rFonts w:eastAsia="Times New Roman"/>
            <w:b/>
            <w:color w:val="00FF00"/>
          </w:rPr>
          <w:t xml:space="preserve">{d.edited_fields.camp.has_fuel_stored_in_barrels:ifEQ(true):showBegin} </w:t>
        </w:r>
      </w:ins>
      <w:ins w:id="528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529" w:author="Unknown Author" w:date="2021-09-02T09:22:08Z">
        <w:r>
          <w:rPr>
            <w:rFonts w:eastAsia="Times New Roman"/>
            <w:b/>
            <w:color w:val="00FF00"/>
          </w:rPr>
          <w:t xml:space="preserve"> {d.edited_fields.camp.has_fuel_stored_in_barrels:showEnd}</w:t>
        </w:r>
      </w:ins>
    </w:p>
    <w:p>
      <w:pPr>
        <w:pStyle w:val="Heading3"/>
        <w:rPr>
          <w:rFonts w:eastAsia="Times New Roman"/>
          <w:ins w:id="532" w:author="Unknown Author" w:date="2021-09-02T09:22:08Z"/>
        </w:rPr>
      </w:pPr>
      <w:ins w:id="531" w:author="Unknown Author" w:date="2021-09-02T09:22:08Z">
        <w:bookmarkStart w:id="12" w:name="_eqto7pqfbv0v1"/>
        <w:bookmarkEnd w:id="12"/>
        <w:r>
          <w:rPr>
            <w:rFonts w:eastAsia="Times New Roman"/>
          </w:rPr>
          <w:t>Reclamation Program</w:t>
        </w:r>
      </w:ins>
    </w:p>
    <w:p>
      <w:pPr>
        <w:pStyle w:val="LOnormal1"/>
        <w:rPr/>
      </w:pPr>
      <w:ins w:id="533" w:author="Unknown Author" w:date="2021-09-02T09:22:08Z">
        <w:r>
          <w:rPr>
            <w:rFonts w:eastAsia="Times New Roman"/>
            <w:b/>
          </w:rPr>
          <w:t>Proposed reclamation and timing for this specific activity:</w:t>
        </w:r>
      </w:ins>
      <w:ins w:id="534" w:author="Unknown Author" w:date="2021-09-02T09:22:08Z">
        <w:r>
          <w:rPr>
            <w:rFonts w:eastAsia="Times New Roman"/>
            <w:b/>
            <w:color w:val="00FF00"/>
          </w:rPr>
          <w:t xml:space="preserve">{d.edited_fields.camp.reclamation_description:ifEQ(true):showBegin} </w:t>
        </w:r>
      </w:ins>
      <w:ins w:id="535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536" w:author="Unknown Author" w:date="2021-09-02T09:22:08Z">
        <w:r>
          <w:rPr>
            <w:rFonts w:eastAsia="Times New Roman"/>
            <w:b/>
            <w:color w:val="00FF00"/>
          </w:rPr>
          <w:t xml:space="preserve"> {d.edited_fields.camp.reclamation_description:showEnd}</w:t>
        </w:r>
      </w:ins>
    </w:p>
    <w:p>
      <w:pPr>
        <w:pStyle w:val="LOnormal1"/>
        <w:rPr>
          <w:rFonts w:eastAsia="Times New Roman"/>
          <w:ins w:id="539" w:author="Unknown Author" w:date="2021-09-02T09:22:08Z"/>
        </w:rPr>
      </w:pPr>
      <w:ins w:id="538" w:author="Unknown Author" w:date="2021-09-02T09:22:08Z">
        <w:r>
          <w:rPr>
            <w:rFonts w:eastAsia="Times New Roman"/>
          </w:rPr>
          <w:t>{d.camp.reclamation_description}</w:t>
        </w:r>
      </w:ins>
    </w:p>
    <w:p>
      <w:pPr>
        <w:pStyle w:val="LOnormal1"/>
        <w:rPr/>
      </w:pPr>
      <w:ins w:id="540" w:author="Unknown Author" w:date="2021-09-02T09:22:08Z">
        <w:r>
          <w:rPr>
            <w:rFonts w:eastAsia="Times New Roman"/>
            <w:b/>
          </w:rPr>
          <w:t>Estimated Cost of reclamation activities described above:</w:t>
        </w:r>
      </w:ins>
      <w:ins w:id="541" w:author="Unknown Author" w:date="2021-09-02T09:22:08Z">
        <w:r>
          <w:rPr>
            <w:rFonts w:eastAsia="Times New Roman"/>
            <w:b/>
            <w:color w:val="00FF00"/>
          </w:rPr>
          <w:t xml:space="preserve">{d.edited_fields.camp.reclamation_cost:ifEQ(true):showBegin} </w:t>
        </w:r>
      </w:ins>
      <w:ins w:id="542" w:author="Unknown Author" w:date="2021-09-02T09:22:08Z">
        <w:r>
          <w:rPr>
            <w:rFonts w:eastAsia="Times New Roman"/>
            <w:b/>
            <w:color w:val="234075"/>
          </w:rPr>
          <w:t>[EDITED]</w:t>
        </w:r>
      </w:ins>
      <w:ins w:id="543" w:author="Unknown Author" w:date="2021-09-02T09:22:08Z">
        <w:r>
          <w:rPr>
            <w:rFonts w:eastAsia="Times New Roman"/>
            <w:b/>
            <w:color w:val="00FF00"/>
          </w:rPr>
          <w:t xml:space="preserve"> {d.edited_fields.camp.reclamation_cost:showEnd}</w:t>
        </w:r>
      </w:ins>
    </w:p>
    <w:p>
      <w:pPr>
        <w:pStyle w:val="LOnormal1"/>
        <w:rPr>
          <w:rFonts w:eastAsia="Times New Roman"/>
          <w:ins w:id="546" w:author="Unknown Author" w:date="2021-09-02T09:22:08Z"/>
        </w:rPr>
      </w:pPr>
      <w:ins w:id="545" w:author="Unknown Author" w:date="2021-09-02T09:22:08Z">
        <w:r>
          <w:rPr>
            <w:rFonts w:eastAsia="Times New Roman"/>
          </w:rPr>
          <w:t>{d.camp.reclamation_cost}</w:t>
        </w:r>
      </w:ins>
    </w:p>
    <w:p>
      <w:pPr>
        <w:pStyle w:val="Normal"/>
        <w:rPr/>
      </w:pPr>
      <w:ins w:id="547" w:author="Unknown Author" w:date="2021-09-02T09:22:08Z">
        <w:r>
          <w:rPr>
            <w:rFonts w:eastAsia="Times New Roman"/>
            <w:b/>
            <w:bCs/>
            <w:i/>
            <w:iCs/>
            <w:color w:val="F79646"/>
            <w:u w:val="single"/>
          </w:rPr>
          <w:t>{d.render.camp:showEnd</w:t>
        </w:r>
      </w:ins>
      <w:ins w:id="548" w:author="Unknown Author" w:date="2021-09-03T09:49:39Z">
        <w:r>
          <w:rPr>
            <w:rFonts w:eastAsia="Times New Roman"/>
            <w:b/>
            <w:bCs/>
            <w:i/>
            <w:iCs/>
            <w:color w:val="F79646"/>
            <w:u w:val="single"/>
          </w:rPr>
          <w:t>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551" w:author="Unknown Author" w:date="2021-09-02T09:25:00Z"/>
          <w:u w:val="single"/>
        </w:rPr>
      </w:pPr>
      <w:ins w:id="550" w:author="Unknown Author" w:date="2021-09-02T09:25:00Z">
        <w:r>
          <w:rPr>
            <w:b/>
            <w:bCs/>
            <w:i/>
            <w:iCs/>
            <w:color w:val="F79646"/>
            <w:u w:val="single"/>
          </w:rPr>
          <w:t>{d.render.mechanical_trenching:ifEQ(true):showBegin}</w:t>
        </w:r>
      </w:ins>
      <w:bookmarkStart w:id="13" w:name="_6royupbqek1y1"/>
      <w:bookmarkEnd w:id="13"/>
    </w:p>
    <w:p>
      <w:pPr>
        <w:pStyle w:val="Heading2"/>
        <w:rPr>
          <w:rFonts w:eastAsia="Times New Roman"/>
          <w:ins w:id="553" w:author="Unknown Author" w:date="2021-09-02T09:25:00Z"/>
        </w:rPr>
      </w:pPr>
      <w:ins w:id="552" w:author="Unknown Author" w:date="2021-09-02T09:25:00Z">
        <w:r>
          <w:rPr>
            <w:rFonts w:eastAsia="Times New Roman"/>
          </w:rPr>
          <w:t>Mechanical Trenching/Test Pits</w:t>
        </w:r>
      </w:ins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ins w:id="555" w:author="Unknown Author" w:date="2021-09-02T09:25:00Z"/>
        </w:rPr>
      </w:pPr>
      <w:ins w:id="554" w:author="Unknown Author" w:date="2021-09-02T09:25:00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Activities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43"/>
        <w:gridCol w:w="1544"/>
        <w:gridCol w:w="1542"/>
        <w:gridCol w:w="1542"/>
        <w:gridCol w:w="1543"/>
        <w:gridCol w:w="1543"/>
        <w:gridCol w:w="1543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57" w:author="Unknown Author" w:date="2021-09-02T09:25:00Z"/>
                <w:b/>
                <w:b/>
              </w:rPr>
            </w:pPr>
            <w:ins w:id="556" w:author="Unknown Author" w:date="2021-09-02T09:25:00Z">
              <w:r>
                <w:rPr>
                  <w:rFonts w:eastAsia="Times New Roman"/>
                  <w:b/>
                </w:rPr>
                <w:t>Activity</w:t>
              </w:r>
            </w:ins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59" w:author="Unknown Author" w:date="2021-09-02T09:25:00Z"/>
                <w:b/>
                <w:b/>
              </w:rPr>
            </w:pPr>
            <w:ins w:id="558" w:author="Unknown Author" w:date="2021-09-02T09:25:00Z">
              <w:r>
                <w:rPr>
                  <w:rFonts w:eastAsia="Times New Roman"/>
                  <w:b/>
                </w:rPr>
                <w:t>Number of Sites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61" w:author="Unknown Author" w:date="2021-09-02T09:25:00Z"/>
                <w:b/>
                <w:b/>
              </w:rPr>
            </w:pPr>
            <w:ins w:id="560" w:author="Unknown Author" w:date="2021-09-02T09:25:00Z">
              <w:r>
                <w:rPr>
                  <w:rFonts w:eastAsia="Times New Roman"/>
                  <w:b/>
                </w:rPr>
                <w:t>Length (m)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63" w:author="Unknown Author" w:date="2021-09-02T09:25:00Z"/>
                <w:b/>
                <w:b/>
              </w:rPr>
            </w:pPr>
            <w:ins w:id="562" w:author="Unknown Author" w:date="2021-09-02T09:25:00Z">
              <w:r>
                <w:rPr>
                  <w:rFonts w:eastAsia="Times New Roman"/>
                  <w:b/>
                </w:rPr>
                <w:t>Width (m)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65" w:author="Unknown Author" w:date="2021-09-02T09:25:00Z"/>
                <w:b/>
                <w:b/>
              </w:rPr>
            </w:pPr>
            <w:ins w:id="564" w:author="Unknown Author" w:date="2021-09-02T09:25:00Z">
              <w:r>
                <w:rPr>
                  <w:rFonts w:eastAsia="Times New Roman"/>
                  <w:b/>
                </w:rPr>
                <w:t>Depth (m)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67" w:author="Unknown Author" w:date="2021-09-02T09:25:00Z"/>
                <w:b/>
                <w:b/>
              </w:rPr>
            </w:pPr>
            <w:ins w:id="566" w:author="Unknown Author" w:date="2021-09-02T09:25:00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571" w:author="Unknown Author" w:date="2021-09-02T09:25:00Z"/>
                <w:b/>
                <w:b/>
              </w:rPr>
            </w:pPr>
            <w:ins w:id="568" w:author="Unknown Author" w:date="2021-09-02T09:25:00Z">
              <w:r>
                <w:rPr>
                  <w:rFonts w:eastAsia="Times New Roman"/>
                  <w:b/>
                </w:rPr>
                <w:t>Merchantable Timber Volume (m</w:t>
              </w:r>
            </w:ins>
            <w:ins w:id="569" w:author="Unknown Author" w:date="2021-09-02T09:25:00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570" w:author="Unknown Author" w:date="2021-09-02T09:25:00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73" w:author="Unknown Author" w:date="2021-09-02T09:25:00Z"/>
              </w:rPr>
            </w:pPr>
            <w:ins w:id="572" w:author="Unknown Author" w:date="2021-09-02T09:25:00Z">
              <w:r>
                <w:rPr>
                  <w:rFonts w:eastAsia="Times New Roman"/>
                </w:rPr>
                <w:t>{d.mechanical_trenching.details[i].activity_type_description}</w:t>
              </w:r>
            </w:ins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75" w:author="Unknown Author" w:date="2021-09-02T09:25:00Z"/>
              </w:rPr>
            </w:pPr>
            <w:ins w:id="574" w:author="Unknown Author" w:date="2021-09-02T09:25:00Z">
              <w:r>
                <w:rPr>
                  <w:rFonts w:eastAsia="Times New Roman"/>
                </w:rPr>
                <w:t>{d.mechanical_trenching.details[i].number_of_sites}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79" w:author="Unknown Author" w:date="2021-09-02T09:25:00Z"/>
              </w:rPr>
            </w:pPr>
            <w:ins w:id="576" w:author="Unknown Author" w:date="2021-09-02T09:25:00Z">
              <w:r>
                <w:rPr>
                  <w:rFonts w:eastAsia="Times New Roman"/>
                </w:rPr>
                <w:t>{d.mechanical_trenching.details[i].</w:t>
              </w:r>
            </w:ins>
            <w:ins w:id="577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length</w:t>
              </w:r>
            </w:ins>
            <w:ins w:id="578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83" w:author="Unknown Author" w:date="2021-09-02T09:25:00Z"/>
              </w:rPr>
            </w:pPr>
            <w:ins w:id="580" w:author="Unknown Author" w:date="2021-09-02T09:25:00Z">
              <w:r>
                <w:rPr>
                  <w:rFonts w:eastAsia="Times New Roman"/>
                </w:rPr>
                <w:t>{d.mechanical_trenching.details[i].</w:t>
              </w:r>
            </w:ins>
            <w:ins w:id="581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width</w:t>
              </w:r>
            </w:ins>
            <w:ins w:id="582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87" w:author="Unknown Author" w:date="2021-09-02T09:25:00Z"/>
              </w:rPr>
            </w:pPr>
            <w:ins w:id="584" w:author="Unknown Author" w:date="2021-09-02T09:25:00Z">
              <w:r>
                <w:rPr>
                  <w:rFonts w:eastAsia="Times New Roman"/>
                </w:rPr>
                <w:t>{d.mechanical_trenching.details[i].</w:t>
              </w:r>
            </w:ins>
            <w:ins w:id="585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depth</w:t>
              </w:r>
            </w:ins>
            <w:ins w:id="586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89" w:author="Unknown Author" w:date="2021-09-02T09:25:00Z"/>
              </w:rPr>
            </w:pPr>
            <w:ins w:id="588" w:author="Unknown Author" w:date="2021-09-02T09:25:00Z">
              <w:r>
                <w:rPr>
                  <w:rFonts w:eastAsia="Times New Roman"/>
                </w:rPr>
                <w:t>{d.mechanical_trenching.details[i].disturbed_area}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91" w:author="Unknown Author" w:date="2021-09-02T09:25:00Z"/>
              </w:rPr>
            </w:pPr>
            <w:ins w:id="590" w:author="Unknown Author" w:date="2021-09-02T09:25:00Z">
              <w:r>
                <w:rPr>
                  <w:rFonts w:eastAsia="Times New Roman"/>
                </w:rPr>
                <w:t>{d.mechanical_trenching.details[i].timber_volume}</w:t>
              </w:r>
            </w:ins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93" w:author="Unknown Author" w:date="2021-09-02T09:25:00Z"/>
              </w:rPr>
            </w:pPr>
            <w:ins w:id="592" w:author="Unknown Author" w:date="2021-09-02T09:25:00Z">
              <w:r>
                <w:rPr>
                  <w:rFonts w:eastAsia="Times New Roman"/>
                </w:rPr>
                <w:t>{d.mechanical_trenching.details[i+1].activity_type_description}</w:t>
              </w:r>
            </w:ins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95" w:author="Unknown Author" w:date="2021-09-02T09:25:00Z"/>
              </w:rPr>
            </w:pPr>
            <w:ins w:id="594" w:author="Unknown Author" w:date="2021-09-02T09:25:00Z">
              <w:r>
                <w:rPr>
                  <w:rFonts w:eastAsia="Times New Roman"/>
                </w:rPr>
                <w:t>{d.mechanical_trenching.details[i+1].number_of_sites}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599" w:author="Unknown Author" w:date="2021-09-02T09:25:00Z"/>
              </w:rPr>
            </w:pPr>
            <w:ins w:id="596" w:author="Unknown Author" w:date="2021-09-02T09:25:00Z">
              <w:r>
                <w:rPr>
                  <w:rFonts w:eastAsia="Times New Roman"/>
                </w:rPr>
                <w:t>{d.mechanical_trenching.details[i+1].</w:t>
              </w:r>
            </w:ins>
            <w:ins w:id="597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length</w:t>
              </w:r>
            </w:ins>
            <w:ins w:id="598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03" w:author="Unknown Author" w:date="2021-09-02T09:25:00Z"/>
              </w:rPr>
            </w:pPr>
            <w:ins w:id="600" w:author="Unknown Author" w:date="2021-09-02T09:25:00Z">
              <w:r>
                <w:rPr>
                  <w:rFonts w:eastAsia="Times New Roman"/>
                </w:rPr>
                <w:t>{d.mechanical_trenching.details[i+1].</w:t>
              </w:r>
            </w:ins>
            <w:ins w:id="601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width</w:t>
              </w:r>
            </w:ins>
            <w:ins w:id="602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07" w:author="Unknown Author" w:date="2021-09-02T09:25:00Z"/>
              </w:rPr>
            </w:pPr>
            <w:ins w:id="604" w:author="Unknown Author" w:date="2021-09-02T09:25:00Z">
              <w:r>
                <w:rPr>
                  <w:rFonts w:eastAsia="Times New Roman"/>
                </w:rPr>
                <w:t>{d.mechanical_trenching.details[i+1].</w:t>
              </w:r>
            </w:ins>
            <w:ins w:id="605" w:author="Unknown Author" w:date="2021-09-02T09:25:00Z">
              <w:r>
                <w:rPr>
                  <w:rFonts w:eastAsia="Times New Roman" w:cs="Arial"/>
                  <w:color w:val="auto"/>
                  <w:kern w:val="0"/>
                  <w:sz w:val="22"/>
                  <w:szCs w:val="22"/>
                  <w:lang w:val="en" w:eastAsia="zh-CN" w:bidi="hi-IN"/>
                </w:rPr>
                <w:t>depth</w:t>
              </w:r>
            </w:ins>
            <w:ins w:id="606" w:author="Unknown Author" w:date="2021-09-02T09:25:00Z">
              <w:r>
                <w:rPr>
                  <w:rFonts w:eastAsia="Times New Roman"/>
                </w:rPr>
                <w:t>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09" w:author="Unknown Author" w:date="2021-09-02T09:25:00Z"/>
              </w:rPr>
            </w:pPr>
            <w:ins w:id="608" w:author="Unknown Author" w:date="2021-09-02T09:25:00Z">
              <w:r>
                <w:rPr>
                  <w:rFonts w:eastAsia="Times New Roman"/>
                </w:rPr>
                <w:t>{d.mechanical_trenching.details[i+1].disturbed_area}</w:t>
              </w:r>
            </w:ins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11" w:author="Unknown Author" w:date="2021-09-02T09:25:00Z"/>
              </w:rPr>
            </w:pPr>
            <w:ins w:id="610" w:author="Unknown Author" w:date="2021-09-02T09:25:00Z">
              <w:r>
                <w:rPr>
                  <w:rFonts w:eastAsia="Times New Roman"/>
                </w:rPr>
                <w:t>{d.mechanical_trenching.details[i+1].timber_volume}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612" w:author="Unknown Author" w:date="2021-09-02T09:25:00Z">
        <w:r>
          <w:rPr>
            <w:rFonts w:eastAsia="Times New Roman"/>
            <w:b/>
            <w:i/>
            <w:color w:val="FF0000"/>
            <w:u w:val="single"/>
          </w:rPr>
          <w:t>{d.mechanical_trenching.details:ifEM():showBegin}</w:t>
        </w:r>
      </w:ins>
      <w:ins w:id="613" w:author="Unknown Author" w:date="2021-09-02T09:25:00Z">
        <w:r>
          <w:rPr>
            <w:rFonts w:eastAsia="Times New Roman"/>
            <w:b/>
          </w:rPr>
          <w:t>No Data</w:t>
        </w:r>
      </w:ins>
      <w:ins w:id="614" w:author="Unknown Author" w:date="2021-09-02T09:25:00Z">
        <w:r>
          <w:rPr>
            <w:rFonts w:eastAsia="Times New Roman"/>
            <w:b/>
            <w:i/>
            <w:color w:val="FF0000"/>
            <w:u w:val="single"/>
          </w:rPr>
          <w:t>{d.mechanical_trenching.details:showEnd}</w:t>
        </w:r>
      </w:ins>
    </w:p>
    <w:p>
      <w:pPr>
        <w:pStyle w:val="Heading3"/>
        <w:rPr>
          <w:rFonts w:eastAsia="Times New Roman"/>
          <w:ins w:id="617" w:author="Unknown Author" w:date="2021-09-02T09:25:00Z"/>
        </w:rPr>
      </w:pPr>
      <w:ins w:id="616" w:author="Unknown Author" w:date="2021-09-02T09:25:00Z">
        <w:bookmarkStart w:id="14" w:name="_hb89mtdm5pq91"/>
        <w:bookmarkStart w:id="15" w:name="_r8cuci6afl6w1"/>
        <w:bookmarkEnd w:id="14"/>
        <w:bookmarkEnd w:id="15"/>
        <w:r>
          <w:rPr>
            <w:rFonts w:eastAsia="Times New Roman"/>
          </w:rPr>
          <w:t>Reclamation Program</w:t>
        </w:r>
      </w:ins>
    </w:p>
    <w:p>
      <w:pPr>
        <w:pStyle w:val="LOnormal1"/>
        <w:rPr/>
      </w:pPr>
      <w:ins w:id="618" w:author="Unknown Author" w:date="2021-09-02T09:25:00Z">
        <w:r>
          <w:rPr>
            <w:rFonts w:eastAsia="Times New Roman"/>
            <w:b/>
          </w:rPr>
          <w:t>Proposed reclamation and timing for this specific activity:</w:t>
        </w:r>
      </w:ins>
      <w:ins w:id="619" w:author="Unknown Author" w:date="2021-09-02T09:25:00Z">
        <w:r>
          <w:rPr>
            <w:rFonts w:eastAsia="Times New Roman"/>
            <w:b/>
            <w:color w:val="00FF00"/>
          </w:rPr>
          <w:t xml:space="preserve">{d.edited_fields.mechanical_trenching.reclamation_description:ifEQ(true):showBegin} </w:t>
        </w:r>
      </w:ins>
      <w:ins w:id="620" w:author="Unknown Author" w:date="2021-09-02T09:25:00Z">
        <w:r>
          <w:rPr>
            <w:rFonts w:eastAsia="Times New Roman"/>
            <w:b/>
            <w:color w:val="234075"/>
          </w:rPr>
          <w:t>[EDITED]</w:t>
        </w:r>
      </w:ins>
      <w:ins w:id="621" w:author="Unknown Author" w:date="2021-09-02T09:25:00Z">
        <w:r>
          <w:rPr>
            <w:rFonts w:eastAsia="Times New Roman"/>
            <w:b/>
            <w:color w:val="00FF00"/>
          </w:rPr>
          <w:t xml:space="preserve"> {d.edited_fields.mechanical_trenching.reclamation_description:showEnd}</w:t>
        </w:r>
      </w:ins>
    </w:p>
    <w:p>
      <w:pPr>
        <w:pStyle w:val="LOnormal1"/>
        <w:rPr>
          <w:rFonts w:eastAsia="Times New Roman"/>
          <w:ins w:id="624" w:author="Unknown Author" w:date="2021-09-02T09:25:00Z"/>
        </w:rPr>
      </w:pPr>
      <w:ins w:id="623" w:author="Unknown Author" w:date="2021-09-02T09:25:00Z">
        <w:r>
          <w:rPr>
            <w:rFonts w:eastAsia="Times New Roman"/>
          </w:rPr>
          <w:t>{d.mechanical_trenching.reclamation_description}</w:t>
        </w:r>
      </w:ins>
    </w:p>
    <w:p>
      <w:pPr>
        <w:pStyle w:val="LOnormal1"/>
        <w:rPr/>
      </w:pPr>
      <w:ins w:id="625" w:author="Unknown Author" w:date="2021-09-02T09:25:00Z">
        <w:r>
          <w:rPr>
            <w:rFonts w:eastAsia="Times New Roman"/>
            <w:b/>
          </w:rPr>
          <w:t>Estimated Cost of reclamation activities described above:</w:t>
        </w:r>
      </w:ins>
      <w:ins w:id="626" w:author="Unknown Author" w:date="2021-09-02T09:25:00Z">
        <w:r>
          <w:rPr>
            <w:rFonts w:eastAsia="Times New Roman"/>
            <w:b/>
            <w:color w:val="00FF00"/>
          </w:rPr>
          <w:t xml:space="preserve">{d.edited_fields.mechanical_trenching.reclamation_description:ifEQ(true):showBegin} </w:t>
        </w:r>
      </w:ins>
      <w:ins w:id="627" w:author="Unknown Author" w:date="2021-09-02T09:25:00Z">
        <w:r>
          <w:rPr>
            <w:rFonts w:eastAsia="Times New Roman"/>
            <w:b/>
            <w:color w:val="234075"/>
          </w:rPr>
          <w:t>[EDITED]</w:t>
        </w:r>
      </w:ins>
      <w:ins w:id="628" w:author="Unknown Author" w:date="2021-09-02T09:25:00Z">
        <w:r>
          <w:rPr>
            <w:rFonts w:eastAsia="Times New Roman"/>
            <w:b/>
            <w:color w:val="00FF00"/>
          </w:rPr>
          <w:t xml:space="preserve"> {d.edited_fields.mechanical_trenching.reclamation_description:showEnd}</w:t>
        </w:r>
      </w:ins>
    </w:p>
    <w:p>
      <w:pPr>
        <w:pStyle w:val="LOnormal1"/>
        <w:rPr>
          <w:rFonts w:eastAsia="Times New Roman"/>
          <w:ins w:id="631" w:author="Unknown Author" w:date="2021-09-02T09:25:00Z"/>
        </w:rPr>
      </w:pPr>
      <w:ins w:id="630" w:author="Unknown Author" w:date="2021-09-02T09:25:00Z">
        <w:r>
          <w:rPr>
            <w:rFonts w:eastAsia="Times New Roman"/>
          </w:rPr>
          <w:t>{d.mechanical_trenching.reclamation_cost}</w:t>
        </w:r>
      </w:ins>
    </w:p>
    <w:p>
      <w:pPr>
        <w:pStyle w:val="Normal"/>
        <w:rPr>
          <w:rFonts w:eastAsia="Times New Roman"/>
          <w:b/>
          <w:b/>
          <w:bCs/>
          <w:i/>
          <w:i/>
          <w:iCs/>
          <w:color w:val="F79646"/>
          <w:ins w:id="633" w:author="Unknown Author" w:date="2021-09-02T15:18:51Z"/>
          <w:u w:val="single"/>
        </w:rPr>
      </w:pPr>
      <w:ins w:id="632" w:author="Unknown Author" w:date="2021-09-02T09:25:00Z">
        <w:r>
          <w:rPr>
            <w:rFonts w:eastAsia="Times New Roman"/>
            <w:b/>
            <w:bCs/>
            <w:i/>
            <w:iCs/>
            <w:color w:val="F79646"/>
            <w:u w:val="single"/>
          </w:rPr>
          <w:t>{d.render.mechanical_trenching:showEnd}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635" w:author="Unknown Author" w:date="2021-09-02T15:18:51Z"/>
          <w:u w:val="single"/>
        </w:rPr>
      </w:pPr>
      <w:ins w:id="634" w:author="Unknown Author" w:date="2021-09-02T15:18:51Z">
        <w:r>
          <w:rPr>
            <w:b/>
            <w:bCs/>
            <w:i/>
            <w:iCs/>
            <w:color w:val="F79646"/>
            <w:u w:val="single"/>
          </w:rPr>
          <w:t>{d.render.exploration_surface_drilling:ifEQ(true):showBegin}</w:t>
        </w:r>
      </w:ins>
      <w:bookmarkStart w:id="16" w:name="_chbsx7rirtgg1"/>
      <w:bookmarkEnd w:id="16"/>
    </w:p>
    <w:p>
      <w:pPr>
        <w:pStyle w:val="Heading2"/>
        <w:rPr>
          <w:rFonts w:eastAsia="Times New Roman"/>
          <w:ins w:id="637" w:author="Unknown Author" w:date="2021-09-02T15:18:51Z"/>
        </w:rPr>
      </w:pPr>
      <w:ins w:id="636" w:author="Unknown Author" w:date="2021-09-02T15:18:51Z">
        <w:r>
          <w:rPr>
            <w:rFonts w:eastAsia="Times New Roman"/>
          </w:rPr>
          <w:t>Exploration Surface Drilling</w:t>
        </w:r>
      </w:ins>
    </w:p>
    <w:p>
      <w:pPr>
        <w:pStyle w:val="Heading3"/>
        <w:rPr>
          <w:rFonts w:eastAsia="Times New Roman"/>
          <w:ins w:id="639" w:author="Unknown Author" w:date="2021-09-02T15:18:51Z"/>
        </w:rPr>
      </w:pPr>
      <w:ins w:id="638" w:author="Unknown Author" w:date="2021-09-02T15:18:51Z">
        <w:bookmarkStart w:id="17" w:name="_nkjidd5j1jx61"/>
        <w:bookmarkEnd w:id="17"/>
        <w:r>
          <w:rPr>
            <w:rFonts w:eastAsia="Times New Roman"/>
          </w:rPr>
          <w:t>Drilling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02"/>
        <w:gridCol w:w="2700"/>
        <w:gridCol w:w="2702"/>
        <w:gridCol w:w="2696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641" w:author="Unknown Author" w:date="2021-09-02T15:18:51Z"/>
                <w:b/>
                <w:b/>
              </w:rPr>
            </w:pPr>
            <w:ins w:id="640" w:author="Unknown Author" w:date="2021-09-02T15:18:51Z">
              <w:r>
                <w:rPr>
                  <w:rFonts w:eastAsia="Times New Roman"/>
                  <w:b/>
                </w:rPr>
                <w:t>Activity</w:t>
              </w:r>
            </w:ins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643" w:author="Unknown Author" w:date="2021-09-02T15:18:51Z"/>
                <w:b/>
                <w:b/>
              </w:rPr>
            </w:pPr>
            <w:ins w:id="642" w:author="Unknown Author" w:date="2021-09-02T15:18:51Z">
              <w:r>
                <w:rPr>
                  <w:rFonts w:eastAsia="Times New Roman"/>
                  <w:b/>
                </w:rPr>
                <w:t>Number of Sites</w:t>
              </w:r>
            </w:ins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645" w:author="Unknown Author" w:date="2021-09-02T15:18:51Z"/>
                <w:b/>
                <w:b/>
              </w:rPr>
            </w:pPr>
            <w:ins w:id="644" w:author="Unknown Author" w:date="2021-09-02T15:18:51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649" w:author="Unknown Author" w:date="2021-09-02T15:18:51Z"/>
                <w:b/>
                <w:b/>
              </w:rPr>
            </w:pPr>
            <w:ins w:id="646" w:author="Unknown Author" w:date="2021-09-02T15:18:51Z">
              <w:r>
                <w:rPr>
                  <w:rFonts w:eastAsia="Times New Roman"/>
                  <w:b/>
                </w:rPr>
                <w:t>Merchantable Timber Volume (m</w:t>
              </w:r>
            </w:ins>
            <w:ins w:id="647" w:author="Unknown Author" w:date="2021-09-02T15:18:51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648" w:author="Unknown Author" w:date="2021-09-02T15:18:51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51" w:author="Unknown Author" w:date="2021-09-02T15:18:51Z"/>
              </w:rPr>
            </w:pPr>
            <w:ins w:id="650" w:author="Unknown Author" w:date="2021-09-02T15:18:51Z">
              <w:r>
                <w:rPr>
                  <w:rFonts w:eastAsia="Times New Roman"/>
                </w:rPr>
                <w:t>{d.exploration_surface_drilling.details[i].activity_type_description}</w:t>
              </w:r>
            </w:ins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53" w:author="Unknown Author" w:date="2021-09-02T15:18:51Z"/>
              </w:rPr>
            </w:pPr>
            <w:ins w:id="652" w:author="Unknown Author" w:date="2021-09-02T15:18:51Z">
              <w:r>
                <w:rPr>
                  <w:rFonts w:eastAsia="Times New Roman"/>
                </w:rPr>
                <w:t>{d.exploration_surface_drilling.details[i].number_of_sites}</w:t>
              </w:r>
            </w:ins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55" w:author="Unknown Author" w:date="2021-09-02T15:18:51Z"/>
              </w:rPr>
            </w:pPr>
            <w:ins w:id="654" w:author="Unknown Author" w:date="2021-09-02T15:18:51Z">
              <w:r>
                <w:rPr>
                  <w:rFonts w:eastAsia="Times New Roman"/>
                </w:rPr>
                <w:t>{d.exploration_surface_drilling.details[i].disturbed_area}</w:t>
              </w:r>
            </w:ins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57" w:author="Unknown Author" w:date="2021-09-02T15:18:51Z"/>
              </w:rPr>
            </w:pPr>
            <w:ins w:id="656" w:author="Unknown Author" w:date="2021-09-02T15:18:51Z">
              <w:r>
                <w:rPr>
                  <w:rFonts w:eastAsia="Times New Roman"/>
                </w:rPr>
                <w:t>{d.exploration_surface_drilling.details[i].timber_volume}</w:t>
              </w:r>
            </w:ins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59" w:author="Unknown Author" w:date="2021-09-02T15:18:51Z"/>
              </w:rPr>
            </w:pPr>
            <w:ins w:id="658" w:author="Unknown Author" w:date="2021-09-02T15:18:51Z">
              <w:r>
                <w:rPr>
                  <w:rFonts w:eastAsia="Times New Roman"/>
                </w:rPr>
                <w:t>{d.exploration_surface_drilling.details[i+1].activity_type_description}</w:t>
              </w:r>
            </w:ins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61" w:author="Unknown Author" w:date="2021-09-02T15:18:51Z"/>
              </w:rPr>
            </w:pPr>
            <w:ins w:id="660" w:author="Unknown Author" w:date="2021-09-02T15:18:51Z">
              <w:r>
                <w:rPr>
                  <w:rFonts w:eastAsia="Times New Roman"/>
                </w:rPr>
                <w:t>{d.exploration_surface_drilling.details[i+1].number_of_sites}</w:t>
              </w:r>
            </w:ins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63" w:author="Unknown Author" w:date="2021-09-02T15:18:51Z"/>
              </w:rPr>
            </w:pPr>
            <w:ins w:id="662" w:author="Unknown Author" w:date="2021-09-02T15:18:51Z">
              <w:r>
                <w:rPr>
                  <w:rFonts w:eastAsia="Times New Roman"/>
                </w:rPr>
                <w:t>{d.exploration_surface_drilling.details[i+1].disturbed_area}</w:t>
              </w:r>
            </w:ins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665" w:author="Unknown Author" w:date="2021-09-02T15:18:51Z"/>
              </w:rPr>
            </w:pPr>
            <w:ins w:id="664" w:author="Unknown Author" w:date="2021-09-02T15:18:51Z">
              <w:r>
                <w:rPr>
                  <w:rFonts w:eastAsia="Times New Roman"/>
                </w:rPr>
                <w:t>{d.exploration_surface_drilling.details[i+1].timber_volume}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666" w:author="Unknown Author" w:date="2021-09-02T15:18:51Z">
        <w:r>
          <w:rPr>
            <w:rFonts w:eastAsia="Times New Roman"/>
            <w:b/>
            <w:i/>
            <w:color w:val="FF0000"/>
            <w:u w:val="single"/>
          </w:rPr>
          <w:t>{d.exploration_surface_drilling.details:ifEM():showBegin}</w:t>
        </w:r>
      </w:ins>
      <w:ins w:id="667" w:author="Unknown Author" w:date="2021-09-02T15:18:51Z">
        <w:r>
          <w:rPr>
            <w:rFonts w:eastAsia="Times New Roman"/>
            <w:b/>
          </w:rPr>
          <w:t>No Data</w:t>
        </w:r>
      </w:ins>
      <w:ins w:id="668" w:author="Unknown Author" w:date="2021-09-02T15:18:51Z">
        <w:r>
          <w:rPr>
            <w:rFonts w:eastAsia="Times New Roman"/>
            <w:b/>
            <w:i/>
            <w:color w:val="FF0000"/>
            <w:u w:val="single"/>
          </w:rPr>
          <w:t>{d.exploration_surface_drilling.details:showEnd}</w:t>
        </w:r>
      </w:ins>
    </w:p>
    <w:p>
      <w:pPr>
        <w:pStyle w:val="Heading3"/>
        <w:rPr>
          <w:rFonts w:eastAsia="Times New Roman"/>
          <w:ins w:id="671" w:author="Unknown Author" w:date="2021-09-02T15:18:51Z"/>
        </w:rPr>
      </w:pPr>
      <w:ins w:id="670" w:author="Unknown Author" w:date="2021-09-02T15:18:51Z">
        <w:bookmarkStart w:id="18" w:name="_b0r0xaef3vr01"/>
        <w:bookmarkEnd w:id="18"/>
        <w:r>
          <w:rPr>
            <w:rFonts w:eastAsia="Times New Roman"/>
          </w:rPr>
          <w:t>Support of the Drill Program</w:t>
        </w:r>
      </w:ins>
    </w:p>
    <w:p>
      <w:pPr>
        <w:pStyle w:val="LOnormal1"/>
        <w:rPr/>
      </w:pPr>
      <w:ins w:id="672" w:author="Unknown Author" w:date="2021-09-02T15:18:51Z">
        <w:r>
          <w:rPr>
            <w:rFonts w:eastAsia="Times New Roman"/>
            <w:b/>
          </w:rPr>
          <w:t>The drilling program will be:</w:t>
        </w:r>
      </w:ins>
      <w:ins w:id="673" w:author="Unknown Author" w:date="2021-09-02T15:18:51Z">
        <w:r>
          <w:rPr>
            <w:rFonts w:eastAsia="Times New Roman"/>
            <w:b/>
            <w:color w:val="00FF00"/>
          </w:rPr>
          <w:t xml:space="preserve">{d.edited_fields.exploration_surface_drilling.drill_program:ifEQ(true):showBegin} </w:t>
        </w:r>
      </w:ins>
      <w:ins w:id="674" w:author="Unknown Author" w:date="2021-09-02T15:18:51Z">
        <w:r>
          <w:rPr>
            <w:rFonts w:eastAsia="Times New Roman"/>
            <w:b/>
            <w:color w:val="234075"/>
          </w:rPr>
          <w:t>[EDITED]</w:t>
        </w:r>
      </w:ins>
      <w:ins w:id="675" w:author="Unknown Author" w:date="2021-09-02T15:18:51Z">
        <w:r>
          <w:rPr>
            <w:rFonts w:eastAsia="Times New Roman"/>
            <w:b/>
            <w:color w:val="00FF00"/>
          </w:rPr>
          <w:t xml:space="preserve"> {d.edited_fields.exploration_surface_drilling.drill_program:showEnd}</w:t>
        </w:r>
      </w:ins>
    </w:p>
    <w:p>
      <w:pPr>
        <w:pStyle w:val="LOnormal1"/>
        <w:rPr>
          <w:rFonts w:eastAsia="Times New Roman"/>
          <w:ins w:id="678" w:author="Unknown Author" w:date="2021-09-02T15:18:51Z"/>
        </w:rPr>
      </w:pPr>
      <w:ins w:id="677" w:author="Unknown Author" w:date="2021-09-02T15:18:51Z">
        <w:r>
          <w:rPr>
            <w:rFonts w:eastAsia="Times New Roman"/>
          </w:rPr>
          <w:t>{d.exploration_surface_drilling.drill_program}</w:t>
        </w:r>
      </w:ins>
    </w:p>
    <w:p>
      <w:pPr>
        <w:pStyle w:val="Heading3"/>
        <w:rPr>
          <w:rFonts w:eastAsia="Times New Roman"/>
          <w:ins w:id="680" w:author="Unknown Author" w:date="2021-09-02T15:18:51Z"/>
        </w:rPr>
      </w:pPr>
      <w:ins w:id="679" w:author="Unknown Author" w:date="2021-09-02T15:18:51Z">
        <w:bookmarkStart w:id="19" w:name="_1xwuo64ltckb1"/>
        <w:bookmarkEnd w:id="19"/>
        <w:r>
          <w:rPr>
            <w:rFonts w:eastAsia="Times New Roman"/>
          </w:rPr>
          <w:t>Reclamation Program</w:t>
        </w:r>
      </w:ins>
    </w:p>
    <w:p>
      <w:pPr>
        <w:pStyle w:val="LOnormal1"/>
        <w:rPr/>
      </w:pPr>
      <w:ins w:id="681" w:author="Unknown Author" w:date="2021-09-02T15:18:5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Describe the location of the Core Storage:</w:t>
        </w:r>
      </w:ins>
      <w:ins w:id="682" w:author="Unknown Author" w:date="2021-09-02T15:18:51Z">
        <w:r>
          <w:rPr>
            <w:rFonts w:eastAsia="Times New Roman"/>
            <w:b/>
            <w:color w:val="00FF00"/>
          </w:rPr>
          <w:t xml:space="preserve">{d.edited_fields.exploration_surface_drilling.reclamation_core_storage:ifEQ(true):showBegin} </w:t>
        </w:r>
      </w:ins>
      <w:ins w:id="683" w:author="Unknown Author" w:date="2021-09-02T15:18:51Z">
        <w:r>
          <w:rPr>
            <w:rFonts w:eastAsia="Times New Roman"/>
            <w:b/>
            <w:color w:val="234075"/>
          </w:rPr>
          <w:t>[EDITED]</w:t>
        </w:r>
      </w:ins>
      <w:ins w:id="684" w:author="Unknown Author" w:date="2021-09-02T15:18:51Z">
        <w:r>
          <w:rPr>
            <w:rFonts w:eastAsia="Times New Roman"/>
            <w:b/>
            <w:color w:val="00FF00"/>
          </w:rPr>
          <w:t xml:space="preserve"> {d.edited_fields.exploration_surface_drilling.reclamation_core_storage:showEnd} </w:t>
        </w:r>
      </w:ins>
    </w:p>
    <w:p>
      <w:pPr>
        <w:pStyle w:val="LOnormal1"/>
        <w:rPr>
          <w:rFonts w:eastAsia="Times New Roman"/>
          <w:ins w:id="687" w:author="Unknown Author" w:date="2021-09-02T15:18:51Z"/>
        </w:rPr>
      </w:pPr>
      <w:ins w:id="686" w:author="Unknown Author" w:date="2021-09-02T15:18:51Z">
        <w:r>
          <w:rPr>
            <w:rFonts w:eastAsia="Times New Roman"/>
          </w:rPr>
          <w:t>{d.exploration_surface_drilling.reclamation_core_storage}</w:t>
        </w:r>
      </w:ins>
    </w:p>
    <w:p>
      <w:pPr>
        <w:pStyle w:val="LOnormal1"/>
        <w:rPr/>
      </w:pPr>
      <w:ins w:id="688" w:author="Unknown Author" w:date="2021-09-02T15:18:51Z">
        <w:r>
          <w:rPr>
            <w:rFonts w:eastAsia="Times New Roman"/>
            <w:b/>
          </w:rPr>
          <w:t>Proposed reclamation and timing for this specific activity:</w:t>
        </w:r>
      </w:ins>
      <w:ins w:id="689" w:author="Unknown Author" w:date="2021-09-02T15:18:51Z">
        <w:r>
          <w:rPr>
            <w:rFonts w:eastAsia="Times New Roman"/>
            <w:b/>
            <w:color w:val="00FF00"/>
          </w:rPr>
          <w:t xml:space="preserve">{d.edited_fields.exploration_surface_drilling.reclamation_description:ifEQ(true):showBegin} </w:t>
        </w:r>
      </w:ins>
      <w:ins w:id="690" w:author="Unknown Author" w:date="2021-09-02T15:18:51Z">
        <w:r>
          <w:rPr>
            <w:rFonts w:eastAsia="Times New Roman"/>
            <w:b/>
            <w:color w:val="234075"/>
          </w:rPr>
          <w:t>[EDITED]</w:t>
        </w:r>
      </w:ins>
      <w:ins w:id="691" w:author="Unknown Author" w:date="2021-09-02T15:18:51Z">
        <w:r>
          <w:rPr>
            <w:rFonts w:eastAsia="Times New Roman"/>
            <w:b/>
            <w:color w:val="00FF00"/>
          </w:rPr>
          <w:t xml:space="preserve"> {d.edited_fields.exploration_surface_drilling.reclamation_description:showEnd} </w:t>
        </w:r>
      </w:ins>
    </w:p>
    <w:p>
      <w:pPr>
        <w:pStyle w:val="LOnormal1"/>
        <w:rPr>
          <w:rFonts w:eastAsia="Times New Roman"/>
          <w:ins w:id="694" w:author="Unknown Author" w:date="2021-09-02T15:18:51Z"/>
        </w:rPr>
      </w:pPr>
      <w:ins w:id="693" w:author="Unknown Author" w:date="2021-09-02T15:18:51Z">
        <w:r>
          <w:rPr>
            <w:rFonts w:eastAsia="Times New Roman"/>
          </w:rPr>
          <w:t>{d.exploration_surface_drilling.reclamation_description}</w:t>
        </w:r>
      </w:ins>
    </w:p>
    <w:p>
      <w:pPr>
        <w:pStyle w:val="LOnormal1"/>
        <w:rPr/>
      </w:pPr>
      <w:ins w:id="695" w:author="Unknown Author" w:date="2021-09-02T15:18:51Z">
        <w:r>
          <w:rPr>
            <w:rFonts w:eastAsia="Times New Roman"/>
            <w:b/>
          </w:rPr>
          <w:t>Estimated Cost of reclamation activities described above:</w:t>
        </w:r>
      </w:ins>
      <w:ins w:id="696" w:author="Unknown Author" w:date="2021-09-02T15:18:51Z">
        <w:r>
          <w:rPr>
            <w:rFonts w:eastAsia="Times New Roman"/>
            <w:b/>
            <w:color w:val="00FF00"/>
          </w:rPr>
          <w:t xml:space="preserve">{d.edited_fields.exploration_surface_drilling.reclamation_cost:ifEQ(true):showBegin} </w:t>
        </w:r>
      </w:ins>
      <w:ins w:id="697" w:author="Unknown Author" w:date="2021-09-02T15:18:51Z">
        <w:r>
          <w:rPr>
            <w:rFonts w:eastAsia="Times New Roman"/>
            <w:b/>
            <w:color w:val="234075"/>
          </w:rPr>
          <w:t>[EDITED]</w:t>
        </w:r>
      </w:ins>
      <w:ins w:id="698" w:author="Unknown Author" w:date="2021-09-02T15:18:51Z">
        <w:r>
          <w:rPr>
            <w:rFonts w:eastAsia="Times New Roman"/>
            <w:b/>
            <w:color w:val="00FF00"/>
          </w:rPr>
          <w:t xml:space="preserve"> {d.edited_fields.exploration_surface_drilling.reclamation_cost:showEnd}</w:t>
        </w:r>
      </w:ins>
    </w:p>
    <w:p>
      <w:pPr>
        <w:pStyle w:val="LOnormal1"/>
        <w:rPr/>
      </w:pPr>
      <w:ins w:id="700" w:author="Unknown Author" w:date="2021-09-02T15:18:51Z">
        <w:r>
          <w:rPr>
            <w:rFonts w:eastAsia="Times New Roman"/>
          </w:rPr>
          <w:t>{d.exploration_surface_drilling.reclamation_cost}</w:t>
        </w:r>
      </w:ins>
    </w:p>
    <w:p>
      <w:pPr>
        <w:pStyle w:val="LOnormal1"/>
        <w:rPr>
          <w:del w:id="703" w:author="Unknown Author" w:date="2021-09-03T09:42:38Z"/>
        </w:rPr>
      </w:pPr>
      <w:ins w:id="702" w:author="Unknown Author" w:date="2021-09-02T15:18:51Z">
        <w:r>
          <w:rPr>
            <w:b/>
            <w:bCs/>
            <w:i/>
            <w:iCs/>
            <w:color w:val="F79646"/>
            <w:u w:val="single"/>
          </w:rPr>
          <w:t>{d.render.exploration_surface_drilling:showEnd}</w:t>
        </w:r>
      </w:ins>
    </w:p>
    <w:p>
      <w:pPr>
        <w:pStyle w:val="LOnormal1"/>
        <w:rPr>
          <w:b/>
          <w:b/>
          <w:bCs/>
          <w:i/>
          <w:i/>
          <w:iCs/>
          <w:color w:val="F79646"/>
          <w:ins w:id="705" w:author="Unknown Author" w:date="2021-09-03T09:51:22Z"/>
          <w:u w:val="single"/>
        </w:rPr>
      </w:pPr>
      <w:ins w:id="704" w:author="Unknown Author" w:date="2021-09-03T09:51:22Z">
        <w:r>
          <w:rPr>
            <w:b/>
            <w:bCs/>
            <w:i/>
            <w:iCs/>
            <w:color w:val="F79646"/>
            <w:u w:val="single"/>
          </w:rPr>
        </w:r>
      </w:ins>
    </w:p>
    <w:p>
      <w:pPr>
        <w:pStyle w:val="Normal"/>
        <w:rPr>
          <w:b/>
          <w:b/>
          <w:bCs/>
          <w:i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ins w:id="706" w:author="Unknown Author" w:date="2021-07-28T08:49:04Z">
        <w:r>
          <w:rPr>
            <w:rFonts w:eastAsia="Times New Roman"/>
          </w:rPr>
          <w:t>Activities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708" w:author="Unknown Author" w:date="2021-07-28T08:49:01Z"/>
              </w:rPr>
            </w:pPr>
            <w:del w:id="707" w:author="Unknown Author" w:date="2021-07-28T08:49:01Z">
              <w:r>
                <w:rPr>
                  <w:rFonts w:eastAsia="Times New Roman"/>
                  <w:b/>
                </w:rPr>
              </w:r>
            </w:del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/>
      </w:pPr>
      <w:bookmarkStart w:id="20" w:name="_xdf1b5ww0m84"/>
      <w:bookmarkEnd w:id="20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/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>{d.edited_fields.exploration_access.has_proposed_bridges_or_culverts</w:t>
      </w:r>
      <w:del w:id="709" w:author="Unknown Author" w:date="2021-09-03T09:43:22Z">
        <w:r>
          <w:rPr>
            <w:rFonts w:eastAsia="Times New Roman"/>
            <w:b/>
            <w:color w:val="00FF00"/>
          </w:rPr>
          <w:delText xml:space="preserve"> </w:delText>
        </w:r>
      </w:del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</w:t>
      </w:r>
      <w:del w:id="710" w:author="Unknown Author" w:date="2021-09-03T09:43:20Z">
        <w:r>
          <w:rPr>
            <w:rFonts w:eastAsia="Times New Roman"/>
            <w:b/>
            <w:color w:val="00FF00"/>
          </w:rPr>
          <w:delText xml:space="preserve"> </w:delText>
        </w:r>
      </w:del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/>
      </w:pPr>
      <w:r>
        <w:rPr>
          <w:rFonts w:eastAsia="Times New Roman"/>
          <w:b/>
        </w:rPr>
        <w:t>Describe the changes and reference the locations needed on the map later</w:t>
      </w:r>
      <w:ins w:id="711" w:author="Unknown Author" w:date="2021-07-23T12:19:19Z">
        <w:r>
          <w:rPr>
            <w:rFonts w:eastAsia="Times New Roman"/>
            <w:b/>
          </w:rPr>
          <w:t>:</w:t>
        </w:r>
      </w:ins>
    </w:p>
    <w:p>
      <w:pPr>
        <w:pStyle w:val="LOnormal1"/>
        <w:rPr/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>{d.edited_fields.exploration_access.bridge_culvert_crossing_description</w:t>
      </w:r>
      <w:del w:id="712" w:author="Unknown Author" w:date="2021-09-03T09:43:34Z">
        <w:r>
          <w:rPr>
            <w:rFonts w:eastAsia="Times New Roman"/>
            <w:b/>
            <w:color w:val="00FF00"/>
          </w:rPr>
          <w:delText xml:space="preserve"> </w:delText>
        </w:r>
      </w:del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</w:t>
      </w:r>
      <w:ins w:id="713" w:author="Unknown Author" w:date="2021-09-03T09:43:42Z">
        <w:r>
          <w:rPr>
            <w:rFonts w:eastAsia="Times New Roman"/>
            <w:b/>
            <w:color w:val="00FF00"/>
          </w:rPr>
          <w:t>n</w:t>
        </w:r>
      </w:ins>
      <w:del w:id="714" w:author="Unknown Author" w:date="2021-09-03T09:43:36Z">
        <w:r>
          <w:rPr>
            <w:rFonts w:eastAsia="Times New Roman"/>
            <w:b/>
            <w:color w:val="00FF00"/>
          </w:rPr>
          <w:delText>n</w:delText>
        </w:r>
      </w:del>
      <w:del w:id="715" w:author="Unknown Author" w:date="2021-09-03T09:43:36Z">
        <w:r>
          <w:rPr>
            <w:rFonts w:eastAsia="Times New Roman"/>
            <w:b/>
            <w:color w:val="00FF00"/>
          </w:rPr>
          <w:delText xml:space="preserve"> </w:delText>
        </w:r>
      </w:del>
      <w:r>
        <w:rPr>
          <w:rFonts w:eastAsia="Times New Roman"/>
          <w:b/>
          <w:color w:val="00FF00"/>
        </w:rPr>
        <w:t>:showEnd}</w:t>
      </w:r>
    </w:p>
    <w:p>
      <w:pPr>
        <w:pStyle w:val="Heading3"/>
        <w:rPr>
          <w:rFonts w:eastAsia="Times New Roman"/>
        </w:rPr>
      </w:pPr>
      <w:bookmarkStart w:id="21" w:name="_sykwrulx1oob"/>
      <w:bookmarkStart w:id="22" w:name="_4vppuwk6awzd"/>
      <w:bookmarkEnd w:id="21"/>
      <w:bookmarkEnd w:id="22"/>
      <w:r>
        <w:rPr>
          <w:rFonts w:eastAsia="Times New Roman"/>
        </w:rPr>
        <w:t>Reclamation Program</w:t>
      </w:r>
    </w:p>
    <w:p>
      <w:pPr>
        <w:pStyle w:val="LOnormal1"/>
        <w:rPr/>
      </w:pPr>
      <w:r>
        <w:rPr>
          <w:rFonts w:eastAsia="Times New Roman"/>
          <w:b/>
        </w:rPr>
        <w:t>Proposed reclamation and timing for this specific activity</w:t>
      </w:r>
      <w:ins w:id="716" w:author="Unknown Author" w:date="2021-07-23T12:19:2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/>
      </w:pPr>
      <w:r>
        <w:rPr>
          <w:rFonts w:eastAsia="Times New Roman"/>
          <w:b/>
        </w:rPr>
        <w:t>Estimated Cost of reclamation activities described above</w:t>
      </w:r>
      <w:ins w:id="717" w:author="Unknown Author" w:date="2021-07-23T12:19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/>
      </w:pPr>
      <w:r>
        <w:rPr>
          <w:b/>
          <w:bCs/>
          <w:i/>
          <w:iCs/>
          <w:color w:val="F79646"/>
          <w:u w:val="single"/>
        </w:rPr>
        <w:t>{d.render.exploration_access:showEnd</w:t>
      </w:r>
      <w:bookmarkStart w:id="23" w:name="_yuysr82ymbpu"/>
      <w:bookmarkEnd w:id="23"/>
      <w:r>
        <w:rPr>
          <w:b/>
          <w:bCs/>
          <w:i/>
          <w:iCs/>
          <w:color w:val="F7964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/>
          <w:ins w:id="720" w:author="Unknown Author" w:date="2021-09-02T15:20:36Z"/>
          <w:u w:val="single"/>
        </w:rPr>
      </w:pPr>
      <w:ins w:id="719" w:author="Unknown Author" w:date="2021-09-02T15:20:36Z">
        <w:r>
          <w:rPr>
            <w:b/>
            <w:bCs/>
            <w:i/>
            <w:iCs/>
            <w:color w:val="F79646"/>
            <w:u w:val="single"/>
          </w:rPr>
          <w:t>{d.render.surface_bulk_sample:ifEQ(true):showBegin}</w:t>
        </w:r>
      </w:ins>
      <w:bookmarkStart w:id="24" w:name="_rmm40muqk8t61"/>
      <w:bookmarkEnd w:id="24"/>
    </w:p>
    <w:p>
      <w:pPr>
        <w:pStyle w:val="Heading2"/>
        <w:rPr>
          <w:rFonts w:eastAsia="Times New Roman"/>
          <w:ins w:id="722" w:author="Unknown Author" w:date="2021-09-02T15:20:36Z"/>
        </w:rPr>
      </w:pPr>
      <w:ins w:id="721" w:author="Unknown Author" w:date="2021-09-02T15:20:36Z">
        <w:r>
          <w:rPr>
            <w:rFonts w:eastAsia="Times New Roman"/>
          </w:rPr>
          <w:t>Surface Bulk Sample</w:t>
        </w:r>
      </w:ins>
    </w:p>
    <w:p>
      <w:pPr>
        <w:pStyle w:val="Heading3"/>
        <w:rPr/>
      </w:pPr>
      <w:ins w:id="723" w:author="Unknown Author" w:date="2021-09-02T15:20:36Z">
        <w:r>
          <w:rPr/>
          <w:t>Activities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02"/>
        <w:gridCol w:w="2700"/>
        <w:gridCol w:w="2702"/>
        <w:gridCol w:w="2696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726" w:author="Unknown Author" w:date="2021-09-02T15:20:36Z"/>
                <w:b/>
                <w:b/>
              </w:rPr>
            </w:pPr>
            <w:ins w:id="725" w:author="Unknown Author" w:date="2021-09-02T15:20:36Z">
              <w:r>
                <w:rPr>
                  <w:rFonts w:eastAsia="Times New Roman"/>
                  <w:b/>
                </w:rPr>
                <w:t>Activity</w:t>
              </w:r>
            </w:ins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728" w:author="Unknown Author" w:date="2021-09-02T15:20:36Z"/>
                <w:b/>
                <w:b/>
              </w:rPr>
            </w:pPr>
            <w:ins w:id="727" w:author="Unknown Author" w:date="2021-09-02T15:20:36Z">
              <w:r>
                <w:rPr>
                  <w:rFonts w:eastAsia="Times New Roman"/>
                  <w:b/>
                </w:rPr>
                <w:t>Quantity</w:t>
              </w:r>
            </w:ins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730" w:author="Unknown Author" w:date="2021-09-02T15:20:36Z"/>
                <w:b/>
                <w:b/>
              </w:rPr>
            </w:pPr>
            <w:ins w:id="729" w:author="Unknown Author" w:date="2021-09-02T15:20:36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734" w:author="Unknown Author" w:date="2021-09-02T15:20:36Z"/>
                <w:b/>
                <w:b/>
              </w:rPr>
            </w:pPr>
            <w:ins w:id="731" w:author="Unknown Author" w:date="2021-09-02T15:20:36Z">
              <w:r>
                <w:rPr>
                  <w:rFonts w:eastAsia="Times New Roman"/>
                  <w:b/>
                </w:rPr>
                <w:t>Merchantable Timber Volume (m</w:t>
              </w:r>
            </w:ins>
            <w:ins w:id="732" w:author="Unknown Author" w:date="2021-09-02T15:20:36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733" w:author="Unknown Author" w:date="2021-09-02T15:20:36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736" w:author="Unknown Author" w:date="2021-09-02T15:20:36Z"/>
              </w:rPr>
            </w:pPr>
            <w:ins w:id="735" w:author="Unknown Author" w:date="2021-09-02T15:20:36Z">
              <w:r>
                <w:rPr>
                  <w:rFonts w:eastAsia="Times New Roman"/>
                </w:rPr>
                <w:t>{d.surface_bulk_sample.details[i].activity_type_description}</w:t>
              </w:r>
            </w:ins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738" w:author="Unknown Author" w:date="2021-09-02T15:20:36Z"/>
              </w:rPr>
            </w:pPr>
            <w:ins w:id="737" w:author="Unknown Author" w:date="2021-09-02T15:20:36Z">
              <w:r>
                <w:rPr>
                  <w:rFonts w:eastAsia="Times New Roman"/>
                </w:rPr>
                <w:t>{d.surface_bulk_sample.details[i].quantity}</w:t>
              </w:r>
            </w:ins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740" w:author="Unknown Author" w:date="2021-09-02T15:20:36Z"/>
              </w:rPr>
            </w:pPr>
            <w:ins w:id="739" w:author="Unknown Author" w:date="2021-09-02T15:20:36Z">
              <w:r>
                <w:rPr>
                  <w:rFonts w:eastAsia="Times New Roman"/>
                </w:rPr>
                <w:t>{d.surface_bulk_sample.details[i].disturbed_area}</w:t>
              </w:r>
            </w:ins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742" w:author="Unknown Author" w:date="2021-09-02T15:20:36Z"/>
              </w:rPr>
            </w:pPr>
            <w:ins w:id="741" w:author="Unknown Author" w:date="2021-09-02T15:20:36Z">
              <w:r>
                <w:rPr>
                  <w:rFonts w:eastAsia="Times New Roman"/>
                </w:rPr>
                <w:t>{d.surface_bulk_sample.details[i].timber_volume}</w:t>
              </w:r>
            </w:ins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744" w:author="Unknown Author" w:date="2021-09-02T15:20:36Z"/>
              </w:rPr>
            </w:pPr>
            <w:ins w:id="743" w:author="Unknown Author" w:date="2021-09-02T15:20:36Z">
              <w:r>
                <w:rPr>
                  <w:rFonts w:eastAsia="Times New Roman"/>
                </w:rPr>
                <w:t>{d.surface_bulk_sample.details[i+1].activity_type_description}</w:t>
              </w:r>
            </w:ins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746" w:author="Unknown Author" w:date="2021-09-02T15:20:36Z"/>
              </w:rPr>
            </w:pPr>
            <w:ins w:id="745" w:author="Unknown Author" w:date="2021-09-02T15:20:36Z">
              <w:r>
                <w:rPr>
                  <w:rFonts w:eastAsia="Times New Roman"/>
                </w:rPr>
                <w:t>{d.surface_bulk_sample.details[i+1].quantity}</w:t>
              </w:r>
            </w:ins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748" w:author="Unknown Author" w:date="2021-09-02T15:20:36Z"/>
              </w:rPr>
            </w:pPr>
            <w:ins w:id="747" w:author="Unknown Author" w:date="2021-09-02T15:20:36Z">
              <w:r>
                <w:rPr>
                  <w:rFonts w:eastAsia="Times New Roman"/>
                </w:rPr>
                <w:t>{d.surface_bulk_sample.details[i+1].disturbed_area}</w:t>
              </w:r>
            </w:ins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750" w:author="Unknown Author" w:date="2021-09-02T15:20:36Z"/>
              </w:rPr>
            </w:pPr>
            <w:ins w:id="749" w:author="Unknown Author" w:date="2021-09-02T15:20:36Z">
              <w:r>
                <w:rPr>
                  <w:rFonts w:eastAsia="Times New Roman"/>
                </w:rPr>
                <w:t>{d.surface_bulk_sample.details[i+1].timber_volume}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751" w:author="Unknown Author" w:date="2021-09-02T15:20:36Z">
        <w:r>
          <w:rPr>
            <w:rFonts w:eastAsia="Times New Roman"/>
            <w:b/>
            <w:i/>
            <w:color w:val="FF0000"/>
            <w:u w:val="single"/>
          </w:rPr>
          <w:t>{d.surface_bulk_sample.details:ifEM():showBegin}</w:t>
        </w:r>
      </w:ins>
      <w:ins w:id="752" w:author="Unknown Author" w:date="2021-09-02T15:20:36Z">
        <w:r>
          <w:rPr>
            <w:rFonts w:eastAsia="Times New Roman"/>
            <w:b/>
          </w:rPr>
          <w:t>No Data</w:t>
        </w:r>
      </w:ins>
      <w:ins w:id="753" w:author="Unknown Author" w:date="2021-09-02T15:20:36Z">
        <w:r>
          <w:rPr>
            <w:rFonts w:eastAsia="Times New Roman"/>
            <w:b/>
            <w:i/>
            <w:color w:val="FF0000"/>
            <w:u w:val="single"/>
          </w:rPr>
          <w:t>{d.surface_bulk_sample.details:showEnd}</w:t>
        </w:r>
      </w:ins>
    </w:p>
    <w:p>
      <w:pPr>
        <w:pStyle w:val="Heading3"/>
        <w:rPr>
          <w:rFonts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  <w:ins w:id="756" w:author="Unknown Author" w:date="2021-09-02T15:20:36Z"/>
        </w:rPr>
      </w:pPr>
      <w:ins w:id="755" w:author="Unknown Author" w:date="2021-09-02T15:20:36Z">
        <w:r>
          <w:rPr>
            <w:rFonts w:eastAsia="Times New Roman" w:cs="Arial"/>
            <w:b w:val="false"/>
            <w:bCs w:val="false"/>
            <w:color w:val="434343"/>
            <w:kern w:val="0"/>
            <w:sz w:val="28"/>
            <w:szCs w:val="28"/>
            <w:lang w:val="en" w:eastAsia="zh-CN" w:bidi="hi-IN"/>
          </w:rPr>
          <w:t>Processing Methods</w:t>
        </w:r>
      </w:ins>
    </w:p>
    <w:p>
      <w:pPr>
        <w:pStyle w:val="LOnormal1"/>
        <w:rPr/>
      </w:pPr>
      <w:ins w:id="757" w:author="Unknown Author" w:date="2021-09-02T15:20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Describe handling and on-site processing methods:</w:t>
        </w:r>
      </w:ins>
      <w:ins w:id="758" w:author="Unknown Author" w:date="2021-09-02T15:20:36Z">
        <w:r>
          <w:rPr>
            <w:rFonts w:eastAsia="Times New Roman"/>
            <w:b/>
            <w:color w:val="00FF00"/>
          </w:rPr>
          <w:t xml:space="preserve">{d.edited_fields.surface_bulk_sample.processing_method_description:ifEQ(true):showBegin} </w:t>
        </w:r>
      </w:ins>
      <w:ins w:id="759" w:author="Unknown Author" w:date="2021-09-02T15:20:36Z">
        <w:r>
          <w:rPr>
            <w:rFonts w:eastAsia="Times New Roman"/>
            <w:b/>
            <w:color w:val="234075"/>
          </w:rPr>
          <w:t>[EDITED]</w:t>
        </w:r>
      </w:ins>
      <w:ins w:id="760" w:author="Unknown Author" w:date="2021-09-02T15:20:36Z">
        <w:r>
          <w:rPr>
            <w:rFonts w:eastAsia="Times New Roman"/>
            <w:b/>
            <w:color w:val="00FF00"/>
          </w:rPr>
          <w:t xml:space="preserve"> {d.edited_fields.surface_bulk_sample.processing_method_description:showEnd} </w:t>
        </w:r>
      </w:ins>
    </w:p>
    <w:p>
      <w:pPr>
        <w:pStyle w:val="LOnormal1"/>
        <w:rPr>
          <w:rFonts w:eastAsia="Times New Roman"/>
          <w:ins w:id="763" w:author="Unknown Author" w:date="2021-09-02T15:20:36Z"/>
        </w:rPr>
      </w:pPr>
      <w:ins w:id="762" w:author="Unknown Author" w:date="2021-09-02T15:20:36Z">
        <w:r>
          <w:rPr>
            <w:rFonts w:eastAsia="Times New Roman"/>
          </w:rPr>
          <w:t>{d.surface_bulk_sample.processing_method_description}</w:t>
        </w:r>
      </w:ins>
    </w:p>
    <w:p>
      <w:pPr>
        <w:pStyle w:val="Heading3"/>
        <w:rPr>
          <w:rFonts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  <w:ins w:id="765" w:author="Unknown Author" w:date="2021-09-02T15:20:36Z"/>
        </w:rPr>
      </w:pPr>
      <w:ins w:id="764" w:author="Unknown Author" w:date="2021-09-02T15:20:36Z">
        <w:r>
          <w:rPr>
            <w:rFonts w:eastAsia="Times New Roman" w:cs="Arial"/>
            <w:b w:val="false"/>
            <w:bCs w:val="false"/>
            <w:color w:val="434343"/>
            <w:kern w:val="0"/>
            <w:sz w:val="28"/>
            <w:szCs w:val="28"/>
            <w:lang w:val="en" w:eastAsia="zh-CN" w:bidi="hi-IN"/>
          </w:rPr>
          <w:t>Bedrock Excavation</w:t>
        </w:r>
      </w:ins>
    </w:p>
    <w:p>
      <w:pPr>
        <w:pStyle w:val="LOnormal1"/>
        <w:rPr/>
      </w:pPr>
      <w:ins w:id="766" w:author="Unknown Author" w:date="2021-09-02T15:20:36Z">
        <w:r>
          <w:rPr>
            <w:rFonts w:eastAsia="Times New Roman"/>
            <w:b/>
          </w:rPr>
          <w:t>Proposing bedrock excavation that will be 1,000 tonnes or more?</w:t>
        </w:r>
      </w:ins>
      <w:ins w:id="767" w:author="Unknown Author" w:date="2021-09-02T15:20:36Z">
        <w:r>
          <w:rPr>
            <w:rFonts w:eastAsia="Times New Roman"/>
            <w:b/>
            <w:color w:val="00FF00"/>
          </w:rPr>
          <w:t xml:space="preserve">{d.edited_fields.surface_bulk_sample.has_bedrock_excavation:ifEQ(true):showBegin} </w:t>
        </w:r>
      </w:ins>
      <w:ins w:id="768" w:author="Unknown Author" w:date="2021-09-02T15:20:36Z">
        <w:r>
          <w:rPr>
            <w:rFonts w:eastAsia="Times New Roman"/>
            <w:b/>
            <w:color w:val="234075"/>
          </w:rPr>
          <w:t>[EDITED]</w:t>
        </w:r>
      </w:ins>
      <w:ins w:id="769" w:author="Unknown Author" w:date="2021-09-02T15:20:36Z">
        <w:r>
          <w:rPr>
            <w:rFonts w:eastAsia="Times New Roman"/>
            <w:b/>
            <w:color w:val="00FF00"/>
          </w:rPr>
          <w:t xml:space="preserve"> {d.edited_fields.surface_bulk_sample.has_bedrock_excavation:showEnd}</w:t>
        </w:r>
      </w:ins>
    </w:p>
    <w:p>
      <w:pPr>
        <w:pStyle w:val="LOnormal1"/>
        <w:rPr>
          <w:rFonts w:eastAsia="Times New Roman"/>
          <w:ins w:id="772" w:author="Unknown Author" w:date="2021-09-02T15:20:36Z"/>
        </w:rPr>
      </w:pPr>
      <w:ins w:id="771" w:author="Unknown Author" w:date="2021-09-02T15:20:36Z">
        <w:r>
          <w:rPr>
            <w:rFonts w:eastAsia="Times New Roman"/>
          </w:rPr>
          <w:t>{d.surface_bulk_sample.has_bedrock_excavation}</w:t>
        </w:r>
      </w:ins>
    </w:p>
    <w:p>
      <w:pPr>
        <w:pStyle w:val="Heading3"/>
        <w:rPr>
          <w:rFonts w:eastAsia="Times New Roman"/>
          <w:ins w:id="774" w:author="Unknown Author" w:date="2021-09-02T15:20:36Z"/>
        </w:rPr>
      </w:pPr>
      <w:ins w:id="773" w:author="Unknown Author" w:date="2021-09-02T15:20:36Z">
        <w:bookmarkStart w:id="25" w:name="_bh0bc956cx0p1"/>
        <w:bookmarkStart w:id="26" w:name="_l3tiy1otuy2b1"/>
        <w:bookmarkEnd w:id="25"/>
        <w:bookmarkEnd w:id="26"/>
        <w:r>
          <w:rPr>
            <w:rFonts w:eastAsia="Times New Roman"/>
          </w:rPr>
          <w:t>Reclamation Program</w:t>
        </w:r>
      </w:ins>
    </w:p>
    <w:p>
      <w:pPr>
        <w:pStyle w:val="LOnormal1"/>
        <w:rPr/>
      </w:pPr>
      <w:ins w:id="775" w:author="Unknown Author" w:date="2021-09-02T15:20:36Z">
        <w:r>
          <w:rPr>
            <w:rFonts w:eastAsia="Times New Roman"/>
            <w:b/>
          </w:rPr>
          <w:t>If the material has potential for spontaneous combustion, give details of separate handling:</w:t>
        </w:r>
      </w:ins>
      <w:ins w:id="776" w:author="Unknown Author" w:date="2021-09-02T15:20:36Z">
        <w:r>
          <w:rPr>
            <w:rFonts w:eastAsia="Times New Roman"/>
            <w:b/>
            <w:color w:val="00FF00"/>
          </w:rPr>
          <w:t xml:space="preserve">{d.edited_fields.surface_bulk_sample.handling_instructions:ifEQ(true):showBegin} </w:t>
        </w:r>
      </w:ins>
      <w:ins w:id="777" w:author="Unknown Author" w:date="2021-09-02T15:20:36Z">
        <w:r>
          <w:rPr>
            <w:rFonts w:eastAsia="Times New Roman"/>
            <w:b/>
            <w:color w:val="234075"/>
          </w:rPr>
          <w:t>[EDITED]</w:t>
        </w:r>
      </w:ins>
      <w:ins w:id="778" w:author="Unknown Author" w:date="2021-09-02T15:20:36Z">
        <w:r>
          <w:rPr>
            <w:rFonts w:eastAsia="Times New Roman"/>
            <w:b/>
            <w:color w:val="00FF00"/>
          </w:rPr>
          <w:t xml:space="preserve"> {d.edited_fields.surface_bulk_sample.handling_instructions:showEnd}</w:t>
        </w:r>
      </w:ins>
    </w:p>
    <w:p>
      <w:pPr>
        <w:pStyle w:val="LOnormal1"/>
        <w:rPr>
          <w:rFonts w:eastAsia="Times New Roman"/>
          <w:ins w:id="781" w:author="Unknown Author" w:date="2021-09-02T15:20:36Z"/>
        </w:rPr>
      </w:pPr>
      <w:ins w:id="780" w:author="Unknown Author" w:date="2021-09-02T15:20:36Z">
        <w:r>
          <w:rPr>
            <w:rFonts w:eastAsia="Times New Roman"/>
          </w:rPr>
          <w:t>{d.surface_bulk_sample.handling_instructions}</w:t>
        </w:r>
      </w:ins>
    </w:p>
    <w:p>
      <w:pPr>
        <w:pStyle w:val="LOnormal1"/>
        <w:rPr/>
      </w:pPr>
      <w:ins w:id="782" w:author="Unknown Author" w:date="2021-09-02T15:20:36Z">
        <w:r>
          <w:rPr>
            <w:rFonts w:eastAsia="Times New Roman"/>
            <w:b/>
          </w:rPr>
          <w:t>Surface water drainage and mitigation strategies:</w:t>
        </w:r>
      </w:ins>
      <w:ins w:id="783" w:author="Unknown Author" w:date="2021-09-02T15:20:36Z">
        <w:r>
          <w:rPr>
            <w:rFonts w:eastAsia="Times New Roman"/>
            <w:b/>
            <w:color w:val="00FF00"/>
          </w:rPr>
          <w:t xml:space="preserve">{d.edited_fields.surface_bulk_sample.drainage_mitigation_description:ifEQ(true):showBegin} </w:t>
        </w:r>
      </w:ins>
      <w:ins w:id="784" w:author="Unknown Author" w:date="2021-09-02T15:20:36Z">
        <w:r>
          <w:rPr>
            <w:rFonts w:eastAsia="Times New Roman"/>
            <w:b/>
            <w:color w:val="234075"/>
          </w:rPr>
          <w:t>[EDITED]</w:t>
        </w:r>
      </w:ins>
      <w:ins w:id="785" w:author="Unknown Author" w:date="2021-09-02T15:20:36Z">
        <w:r>
          <w:rPr>
            <w:rFonts w:eastAsia="Times New Roman"/>
            <w:b/>
            <w:color w:val="00FF00"/>
          </w:rPr>
          <w:t xml:space="preserve"> {d.edited_fields.surface_bulk_sample.drainage_mitigation_description:showEnd}</w:t>
        </w:r>
      </w:ins>
    </w:p>
    <w:p>
      <w:pPr>
        <w:pStyle w:val="LOnormal1"/>
        <w:rPr>
          <w:rFonts w:eastAsia="Times New Roman"/>
          <w:ins w:id="788" w:author="Unknown Author" w:date="2021-09-02T15:20:36Z"/>
        </w:rPr>
      </w:pPr>
      <w:ins w:id="787" w:author="Unknown Author" w:date="2021-09-02T15:20:36Z">
        <w:r>
          <w:rPr>
            <w:rFonts w:eastAsia="Times New Roman"/>
          </w:rPr>
          <w:t>{d.surface_bulk_sample.drainage_mitigation_description}</w:t>
        </w:r>
      </w:ins>
    </w:p>
    <w:p>
      <w:pPr>
        <w:pStyle w:val="LOnormal1"/>
        <w:rPr/>
      </w:pPr>
      <w:ins w:id="789" w:author="Unknown Author" w:date="2021-09-02T15:20:36Z">
        <w:r>
          <w:rPr>
            <w:rFonts w:eastAsia="Times New Roman"/>
            <w:b/>
          </w:rPr>
          <w:t>Proposed reclamation and timing for this specific activity:</w:t>
        </w:r>
      </w:ins>
      <w:ins w:id="790" w:author="Unknown Author" w:date="2021-09-02T15:20:36Z">
        <w:r>
          <w:rPr>
            <w:rFonts w:eastAsia="Times New Roman"/>
            <w:b/>
            <w:color w:val="00FF00"/>
          </w:rPr>
          <w:t xml:space="preserve">{d.edited_fields.surface_bulk_sample.reclamation_description:ifEQ(true):showBegin} </w:t>
        </w:r>
      </w:ins>
      <w:ins w:id="791" w:author="Unknown Author" w:date="2021-09-02T15:20:36Z">
        <w:r>
          <w:rPr>
            <w:rFonts w:eastAsia="Times New Roman"/>
            <w:b/>
            <w:color w:val="234075"/>
          </w:rPr>
          <w:t xml:space="preserve">[EDITED] </w:t>
        </w:r>
      </w:ins>
      <w:ins w:id="792" w:author="Unknown Author" w:date="2021-09-02T15:20:36Z">
        <w:r>
          <w:rPr>
            <w:rFonts w:eastAsia="Times New Roman"/>
            <w:b/>
            <w:color w:val="00FF00"/>
          </w:rPr>
          <w:t>{d.edited_fields.surface_bulk_sample.reclamation_description:showEnd}</w:t>
        </w:r>
      </w:ins>
    </w:p>
    <w:p>
      <w:pPr>
        <w:pStyle w:val="LOnormal1"/>
        <w:rPr>
          <w:rFonts w:eastAsia="Times New Roman"/>
          <w:ins w:id="795" w:author="Unknown Author" w:date="2021-09-02T15:20:36Z"/>
        </w:rPr>
      </w:pPr>
      <w:ins w:id="794" w:author="Unknown Author" w:date="2021-09-02T15:20:36Z">
        <w:r>
          <w:rPr>
            <w:rFonts w:eastAsia="Times New Roman"/>
          </w:rPr>
          <w:t>{d.surface_bulk_sample.reclamation_description}</w:t>
        </w:r>
      </w:ins>
    </w:p>
    <w:p>
      <w:pPr>
        <w:pStyle w:val="LOnormal1"/>
        <w:rPr/>
      </w:pPr>
      <w:ins w:id="796" w:author="Unknown Author" w:date="2021-09-02T15:20:36Z">
        <w:r>
          <w:rPr>
            <w:rFonts w:eastAsia="Times New Roman"/>
            <w:b/>
          </w:rPr>
          <w:t>Estimated Cost of reclamation activities described above:</w:t>
        </w:r>
      </w:ins>
      <w:ins w:id="797" w:author="Unknown Author" w:date="2021-09-02T15:20:36Z">
        <w:r>
          <w:rPr>
            <w:rFonts w:eastAsia="Times New Roman"/>
            <w:b/>
            <w:color w:val="00FF00"/>
          </w:rPr>
          <w:t xml:space="preserve">{d.edited_fields.surface_bulk_sample.reclamation_cost:ifEQ(true):showBegin} </w:t>
        </w:r>
      </w:ins>
      <w:ins w:id="798" w:author="Unknown Author" w:date="2021-09-02T15:20:36Z">
        <w:r>
          <w:rPr>
            <w:rFonts w:eastAsia="Times New Roman"/>
            <w:b/>
            <w:color w:val="234075"/>
          </w:rPr>
          <w:t>[EDITED]</w:t>
        </w:r>
      </w:ins>
      <w:ins w:id="799" w:author="Unknown Author" w:date="2021-09-02T15:20:36Z">
        <w:r>
          <w:rPr>
            <w:rFonts w:eastAsia="Times New Roman"/>
            <w:b/>
            <w:color w:val="00FF00"/>
          </w:rPr>
          <w:t xml:space="preserve"> {d.edited_fields.surface_bulk_sample.reclamation_cost:showEnd}</w:t>
        </w:r>
      </w:ins>
    </w:p>
    <w:p>
      <w:pPr>
        <w:pStyle w:val="LOnormal1"/>
        <w:rPr>
          <w:rFonts w:eastAsia="Times New Roman"/>
          <w:ins w:id="802" w:author="Unknown Author" w:date="2021-09-02T15:20:36Z"/>
        </w:rPr>
      </w:pPr>
      <w:ins w:id="801" w:author="Unknown Author" w:date="2021-09-02T15:20:36Z">
        <w:r>
          <w:rPr>
            <w:rFonts w:eastAsia="Times New Roman"/>
          </w:rPr>
          <w:t>{d.surface_bulk_sample.reclamation_cost}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804" w:author="Unknown Author" w:date="2021-09-02T15:24:23Z"/>
          <w:u w:val="single"/>
        </w:rPr>
      </w:pPr>
      <w:ins w:id="803" w:author="Unknown Author" w:date="2021-09-02T15:20:36Z">
        <w:r>
          <w:rPr>
            <w:b/>
            <w:bCs/>
            <w:i/>
            <w:iCs/>
            <w:color w:val="F79646"/>
            <w:u w:val="single"/>
          </w:rPr>
          <w:t>{d.render.surface_bulk_sample:showEnd}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806" w:author="Unknown Author" w:date="2021-09-02T15:24:23Z"/>
          <w:u w:val="single"/>
        </w:rPr>
      </w:pPr>
      <w:ins w:id="805" w:author="Unknown Author" w:date="2021-09-02T15:24:23Z">
        <w:r>
          <w:rPr>
            <w:b/>
            <w:bCs/>
            <w:i/>
            <w:iCs/>
            <w:color w:val="F79646"/>
            <w:u w:val="single"/>
          </w:rPr>
          <w:t>{d.render.underground_exploration:ifEQ(true):showBegin}</w:t>
        </w:r>
      </w:ins>
      <w:bookmarkStart w:id="27" w:name="_89una53xbzz1"/>
      <w:bookmarkEnd w:id="27"/>
    </w:p>
    <w:p>
      <w:pPr>
        <w:pStyle w:val="Heading2"/>
        <w:rPr>
          <w:rFonts w:eastAsia="Times New Roman"/>
          <w:ins w:id="808" w:author="Unknown Author" w:date="2021-09-02T15:24:23Z"/>
        </w:rPr>
      </w:pPr>
      <w:ins w:id="807" w:author="Unknown Author" w:date="2021-09-02T15:24:23Z">
        <w:r>
          <w:rPr>
            <w:rFonts w:eastAsia="Times New Roman"/>
          </w:rPr>
          <w:t>Underground Exploration</w:t>
        </w:r>
      </w:ins>
    </w:p>
    <w:p>
      <w:pPr>
        <w:pStyle w:val="LOnormal1"/>
        <w:rPr>
          <w:rFonts w:eastAsia="Times New Roman"/>
          <w:ins w:id="810" w:author="Unknown Author" w:date="2021-09-02T15:24:23Z"/>
          <w:b/>
          <w:b/>
        </w:rPr>
      </w:pPr>
      <w:ins w:id="809" w:author="Unknown Author" w:date="2021-09-02T15:24:23Z">
        <w:r>
          <w:rPr>
            <w:rFonts w:eastAsia="Times New Roman"/>
            <w:b/>
          </w:rPr>
          <w:t>Proposed Activities:</w:t>
        </w:r>
      </w:ins>
    </w:p>
    <w:p>
      <w:pPr>
        <w:pStyle w:val="Normal"/>
        <w:rPr/>
      </w:pPr>
      <w:ins w:id="811" w:author="Unknown Author" w:date="2021-09-02T15:24:23Z">
        <w:r>
          <w:rPr>
            <w:caps w:val="false"/>
            <w:smallCaps w:val="false"/>
            <w:color w:val="202124"/>
            <w:spacing w:val="0"/>
            <w:sz w:val="22"/>
            <w:szCs w:val="22"/>
          </w:rPr>
          <w:t>{d.underground_exploration.</w:t>
        </w:r>
      </w:ins>
      <w:ins w:id="812" w:author="Unknown Author" w:date="2021-09-02T15:24:23Z">
        <w:r>
          <w:rPr>
            <w:rFonts w:eastAsia="Arial" w:cs="Arial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proposed_bulk_sample</w:t>
        </w:r>
      </w:ins>
      <w:ins w:id="813" w:author="Unknown Author" w:date="2021-09-02T15:24:23Z">
        <w:r>
          <w:rPr>
            <w:caps w:val="false"/>
            <w:smallCaps w:val="false"/>
            <w:color w:val="202124"/>
            <w:spacing w:val="0"/>
            <w:sz w:val="22"/>
            <w:szCs w:val="22"/>
          </w:rPr>
          <w:t xml:space="preserve">} </w:t>
        </w:r>
      </w:ins>
      <w:ins w:id="814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Bulk Sample</w:t>
        </w:r>
      </w:ins>
      <w:ins w:id="815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{d.edited_fields.underground_exploration.</w:t>
        </w:r>
      </w:ins>
      <w:ins w:id="816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proposed_bulk_sample</w:t>
        </w:r>
      </w:ins>
      <w:ins w:id="817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:ifEQ(true):showBegin} </w:t>
        </w:r>
      </w:ins>
      <w:ins w:id="818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t>[EDITED]</w:t>
        </w:r>
      </w:ins>
      <w:ins w:id="819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 {d.edited_fields.underground_exploration.</w:t>
        </w:r>
      </w:ins>
      <w:ins w:id="820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proposed_bulk_sample</w:t>
        </w:r>
      </w:ins>
      <w:ins w:id="821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:showEnd}</w:t>
        </w:r>
      </w:ins>
    </w:p>
    <w:p>
      <w:pPr>
        <w:pStyle w:val="LOnormal1"/>
        <w:rPr/>
      </w:pPr>
      <w:ins w:id="823" w:author="Unknown Author" w:date="2021-09-02T15:24:23Z">
        <w:r>
          <w:rPr>
            <w:b w:val="false"/>
            <w:bCs w:val="false"/>
            <w:caps w:val="false"/>
            <w:smallCaps w:val="false"/>
            <w:color w:val="202124"/>
            <w:spacing w:val="0"/>
          </w:rPr>
          <w:t>{d.</w:t>
        </w:r>
      </w:ins>
      <w:ins w:id="824" w:author="Unknown Author" w:date="2021-09-02T15:24:23Z">
        <w:r>
          <w:rPr>
            <w:b w:val="false"/>
            <w:bCs w:val="false"/>
            <w:caps w:val="false"/>
            <w:smallCaps w:val="false"/>
            <w:color w:val="202124"/>
            <w:spacing w:val="0"/>
            <w:sz w:val="22"/>
            <w:szCs w:val="22"/>
          </w:rPr>
          <w:t>underground_exploration</w:t>
        </w:r>
      </w:ins>
      <w:ins w:id="825" w:author="Unknown Author" w:date="2021-09-02T15:24:23Z">
        <w:r>
          <w:rPr>
            <w:b w:val="false"/>
            <w:bCs w:val="false"/>
            <w:caps w:val="false"/>
            <w:smallCaps w:val="false"/>
            <w:color w:val="202124"/>
            <w:spacing w:val="0"/>
          </w:rPr>
          <w:t>.proposed_de_watering}</w:t>
        </w:r>
      </w:ins>
      <w:ins w:id="826" w:author="Unknown Author" w:date="2021-09-02T15:24:23Z">
        <w:r>
          <w:rPr>
            <w:b/>
            <w:bCs/>
            <w:caps w:val="false"/>
            <w:smallCaps w:val="false"/>
            <w:color w:val="202124"/>
            <w:spacing w:val="0"/>
          </w:rPr>
          <w:t xml:space="preserve"> </w:t>
        </w:r>
      </w:ins>
      <w:ins w:id="827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De-watering</w:t>
        </w:r>
      </w:ins>
      <w:ins w:id="828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{d.edited_fields.underground_exploration.</w:t>
        </w:r>
      </w:ins>
      <w:ins w:id="829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proposed_de_watering</w:t>
        </w:r>
      </w:ins>
      <w:ins w:id="830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:ifEQ(true):showBegin} </w:t>
        </w:r>
      </w:ins>
      <w:ins w:id="831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234075"/>
            <w:spacing w:val="0"/>
            <w:sz w:val="22"/>
            <w:szCs w:val="22"/>
          </w:rPr>
          <w:t>[EDITED]</w:t>
        </w:r>
      </w:ins>
      <w:ins w:id="832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 xml:space="preserve"> {d.edited_fields.underground_exploration.</w:t>
        </w:r>
      </w:ins>
      <w:ins w:id="833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>proposed_de_watering</w:t>
        </w:r>
      </w:ins>
      <w:ins w:id="834" w:author="Unknown Author" w:date="2021-09-02T15:24:23Z">
        <w:r>
          <w:rPr>
            <w:rFonts w:eastAsia="Times New Roman"/>
            <w:b/>
            <w:bCs w:val="false"/>
            <w:i w:val="false"/>
            <w:caps w:val="false"/>
            <w:smallCaps w:val="false"/>
            <w:color w:val="00FF00"/>
            <w:spacing w:val="0"/>
            <w:sz w:val="22"/>
            <w:szCs w:val="22"/>
          </w:rPr>
          <w:t>:showEnd}</w:t>
        </w:r>
      </w:ins>
    </w:p>
    <w:p>
      <w:pPr>
        <w:pStyle w:val="LOnormal1"/>
        <w:rPr/>
      </w:pPr>
      <w:ins w:id="836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</w:t>
        </w:r>
      </w:ins>
      <w:ins w:id="837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t>underground_exploration</w:t>
        </w:r>
      </w:ins>
      <w:ins w:id="838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 xml:space="preserve">.proposed_diamond_drilling} </w:t>
        </w:r>
      </w:ins>
      <w:ins w:id="839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Diamond</w:t>
        </w:r>
      </w:ins>
      <w:ins w:id="840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 xml:space="preserve"> Drilling</w:t>
        </w:r>
      </w:ins>
      <w:ins w:id="841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{d.edited_fields.underground_exploration.proposed_diamond_drilling:ifEQ(true):showBegin} </w:t>
        </w:r>
      </w:ins>
      <w:ins w:id="842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843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{d.edited_fields.underground_exploration.proposed_diamond_drilling:showEnd}</w:t>
        </w:r>
      </w:ins>
    </w:p>
    <w:p>
      <w:pPr>
        <w:pStyle w:val="LOnormal1"/>
        <w:rPr/>
      </w:pPr>
      <w:ins w:id="845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</w:t>
        </w:r>
      </w:ins>
      <w:ins w:id="846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t>underground_exploration</w:t>
        </w:r>
      </w:ins>
      <w:ins w:id="847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 xml:space="preserve">.proposed_mapping_chip_sampling} </w:t>
        </w:r>
      </w:ins>
      <w:ins w:id="848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Mapping / Chip Sampling</w:t>
        </w:r>
      </w:ins>
      <w:ins w:id="849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 xml:space="preserve"> Pits</w:t>
        </w:r>
      </w:ins>
      <w:ins w:id="850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{d.edited_fields.underground_exploration.proposed_mapping_chip_sampling:ifEQ(true):showBegin} </w:t>
        </w:r>
      </w:ins>
      <w:ins w:id="851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852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{d.edited_fields.underground_exploration.proposed_mapping_chip_sampling:showEnd}</w:t>
        </w:r>
      </w:ins>
    </w:p>
    <w:p>
      <w:pPr>
        <w:pStyle w:val="LOnormal1"/>
        <w:rPr/>
      </w:pPr>
      <w:ins w:id="854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</w:t>
        </w:r>
      </w:ins>
      <w:ins w:id="855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t>underground_exploration</w:t>
        </w:r>
      </w:ins>
      <w:ins w:id="856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.proposed_new_development}</w:t>
        </w:r>
      </w:ins>
      <w:ins w:id="857" w:author="Unknown Author" w:date="2021-09-02T15:24:23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858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New Development</w:t>
        </w:r>
      </w:ins>
      <w:ins w:id="859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{d.edited_fields.underground_exploration.proposed_new_development:ifEQ(true):showBegin} </w:t>
        </w:r>
      </w:ins>
      <w:ins w:id="860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861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{d.edited_fields.underground_exploration.proposed_new_development:showEnd}</w:t>
        </w:r>
      </w:ins>
    </w:p>
    <w:p>
      <w:pPr>
        <w:pStyle w:val="LOnormal1"/>
        <w:rPr/>
      </w:pPr>
      <w:ins w:id="863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</w:t>
        </w:r>
      </w:ins>
      <w:ins w:id="864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t>underground_exploration</w:t>
        </w:r>
      </w:ins>
      <w:ins w:id="865" w:author="Unknown Author" w:date="2021-09-02T15:24:23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.proposed_rehab}</w:t>
        </w:r>
      </w:ins>
      <w:ins w:id="866" w:author="Unknown Author" w:date="2021-09-02T15:24:23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867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Rehab</w:t>
        </w:r>
      </w:ins>
      <w:ins w:id="868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{d.edited_fields.underground_exploration.proposed_rehab:ifEQ(true):showBegin} </w:t>
        </w:r>
      </w:ins>
      <w:ins w:id="869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870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{d.edited_fields.underground_exploration.proposed_rehab:showEnd}</w:t>
        </w:r>
      </w:ins>
    </w:p>
    <w:p>
      <w:pPr>
        <w:pStyle w:val="LOnormal1"/>
        <w:rPr/>
      </w:pPr>
      <w:ins w:id="872" w:author="Unknown Author" w:date="2021-09-02T15:24:23Z">
        <w:r>
          <w:rPr>
            <w:rFonts w:eastAsia="Times New Roman"/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{d.</w:t>
        </w:r>
      </w:ins>
      <w:ins w:id="873" w:author="Unknown Author" w:date="2021-09-02T15:24:23Z">
        <w:r>
          <w:rPr>
            <w:rFonts w:eastAsia="Times New Roman"/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t>underground_exploration</w:t>
        </w:r>
      </w:ins>
      <w:ins w:id="874" w:author="Unknown Author" w:date="2021-09-02T15:24:23Z">
        <w:r>
          <w:rPr>
            <w:rFonts w:eastAsia="Times New Roman"/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.</w:t>
        </w:r>
      </w:ins>
      <w:ins w:id="875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proposed_underground_fuel_storage</w:t>
        </w:r>
      </w:ins>
      <w:ins w:id="876" w:author="Unknown Author" w:date="2021-09-02T15:24:23Z">
        <w:r>
          <w:rPr>
            <w:rFonts w:eastAsia="Times New Roman"/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t>}</w:t>
        </w:r>
      </w:ins>
      <w:ins w:id="877" w:author="Unknown Author" w:date="2021-09-02T15:24:23Z">
        <w:r>
          <w:rPr>
            <w:rFonts w:eastAsia="Times New Roman"/>
            <w:b/>
            <w:bCs/>
            <w:i w:val="false"/>
            <w:caps w:val="false"/>
            <w:smallCaps w:val="false"/>
            <w:color w:val="202124"/>
            <w:spacing w:val="0"/>
          </w:rPr>
          <w:t xml:space="preserve"> </w:t>
        </w:r>
      </w:ins>
      <w:ins w:id="878" w:author="Unknown Author" w:date="2021-09-02T15:24:23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t>Underground Fuel Storage</w:t>
        </w:r>
      </w:ins>
      <w:ins w:id="879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{d.edited_fields.underground_exploration.proposed_underground_fuel_storage:ifEQ(true):showBegin} </w:t>
        </w:r>
      </w:ins>
      <w:ins w:id="880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t>[EDITED]</w:t>
        </w:r>
      </w:ins>
      <w:ins w:id="881" w:author="Unknown Author" w:date="2021-09-02T15:24:23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t xml:space="preserve"> {d.edited_fields.underground_exploration.proposed_underground_fuel_storage:showEnd}</w:t>
        </w:r>
      </w:ins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ins w:id="884" w:author="Unknown Author" w:date="2021-09-02T15:24:23Z"/>
        </w:rPr>
      </w:pPr>
      <w:ins w:id="883" w:author="Unknown Author" w:date="2021-09-02T15:24:23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Activities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8"/>
        <w:gridCol w:w="1080"/>
        <w:gridCol w:w="1135"/>
        <w:gridCol w:w="960"/>
        <w:gridCol w:w="1080"/>
        <w:gridCol w:w="989"/>
        <w:gridCol w:w="1107"/>
        <w:gridCol w:w="1215"/>
        <w:gridCol w:w="1816"/>
      </w:tblGrid>
      <w:tr>
        <w:trPr>
          <w:trHeight w:val="953" w:hRule="atLeast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886" w:author="Unknown Author" w:date="2021-09-02T15:24:23Z"/>
                <w:b/>
                <w:b/>
              </w:rPr>
            </w:pPr>
            <w:ins w:id="885" w:author="Unknown Author" w:date="2021-09-02T15:24:23Z">
              <w:r>
                <w:rPr>
                  <w:rFonts w:eastAsia="Times New Roman"/>
                  <w:b/>
                </w:rPr>
                <w:t>Exploration Type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888" w:author="Unknown Author" w:date="2021-09-02T15:24:23Z"/>
                <w:b/>
                <w:b/>
              </w:rPr>
            </w:pPr>
            <w:ins w:id="887" w:author="Unknown Author" w:date="2021-09-02T15:24:23Z">
              <w:r>
                <w:rPr>
                  <w:rFonts w:eastAsia="Times New Roman"/>
                  <w:b/>
                </w:rPr>
                <w:t>Activity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890" w:author="Unknown Author" w:date="2021-09-02T15:24:23Z"/>
                <w:b/>
                <w:b/>
              </w:rPr>
            </w:pPr>
            <w:ins w:id="889" w:author="Unknown Author" w:date="2021-09-02T15:24:23Z">
              <w:r>
                <w:rPr>
                  <w:rFonts w:eastAsia="Times New Roman"/>
                  <w:b/>
                </w:rPr>
                <w:t>Quantity</w:t>
              </w:r>
            </w:ins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892" w:author="Unknown Author" w:date="2021-09-02T15:24:23Z"/>
                <w:b/>
                <w:b/>
              </w:rPr>
            </w:pPr>
            <w:ins w:id="891" w:author="Unknown Author" w:date="2021-09-02T15:24:23Z">
              <w:r>
                <w:rPr>
                  <w:rFonts w:eastAsia="Times New Roman"/>
                  <w:b/>
                </w:rPr>
                <w:t>Incline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894" w:author="Unknown Author" w:date="2021-09-02T15:24:23Z"/>
                <w:b/>
                <w:b/>
              </w:rPr>
            </w:pPr>
            <w:ins w:id="893" w:author="Unknown Author" w:date="2021-09-02T15:24:23Z">
              <w:r>
                <w:rPr>
                  <w:rFonts w:eastAsia="Times New Roman"/>
                  <w:b/>
                </w:rPr>
                <w:t>Width (m)</w:t>
              </w:r>
            </w:ins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896" w:author="Unknown Author" w:date="2021-09-02T15:24:23Z"/>
                <w:b/>
                <w:b/>
              </w:rPr>
            </w:pPr>
            <w:ins w:id="895" w:author="Unknown Author" w:date="2021-09-02T15:24:23Z">
              <w:r>
                <w:rPr>
                  <w:rFonts w:eastAsia="Times New Roman"/>
                  <w:b/>
                </w:rPr>
                <w:t>Length (m)</w:t>
              </w:r>
            </w:ins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898" w:author="Unknown Author" w:date="2021-09-02T15:24:23Z"/>
                <w:b/>
                <w:b/>
              </w:rPr>
            </w:pPr>
            <w:ins w:id="897" w:author="Unknown Author" w:date="2021-09-02T15:24:23Z">
              <w:r>
                <w:rPr>
                  <w:rFonts w:eastAsia="Times New Roman"/>
                  <w:b/>
                </w:rPr>
                <w:t>Height (m)</w:t>
              </w:r>
            </w:ins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900" w:author="Unknown Author" w:date="2021-09-02T15:24:23Z"/>
                <w:b/>
                <w:b/>
              </w:rPr>
            </w:pPr>
            <w:ins w:id="899" w:author="Unknown Author" w:date="2021-09-02T15:24:23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904" w:author="Unknown Author" w:date="2021-09-02T15:24:23Z"/>
                <w:b/>
                <w:b/>
              </w:rPr>
            </w:pPr>
            <w:ins w:id="901" w:author="Unknown Author" w:date="2021-09-02T15:24:23Z">
              <w:r>
                <w:rPr>
                  <w:rFonts w:eastAsia="Times New Roman"/>
                  <w:b/>
                </w:rPr>
                <w:t>Timber Volume (m</w:t>
              </w:r>
            </w:ins>
            <w:ins w:id="902" w:author="Unknown Author" w:date="2021-09-02T15:24:23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903" w:author="Unknown Author" w:date="2021-09-02T15:24:23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06" w:author="Unknown Author" w:date="2021-09-02T15:24:23Z"/>
              </w:rPr>
            </w:pPr>
            <w:ins w:id="905" w:author="Unknown Author" w:date="2021-09-02T15:24:23Z">
              <w:r>
                <w:rPr>
                  <w:rFonts w:eastAsia="Times New Roman"/>
                </w:rPr>
                <w:t>{d.underground_exploration.details[i].underground_exploration_type_code}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08" w:author="Unknown Author" w:date="2021-09-02T15:24:23Z"/>
              </w:rPr>
            </w:pPr>
            <w:ins w:id="907" w:author="Unknown Author" w:date="2021-09-02T15:24:23Z">
              <w:r>
                <w:rPr>
                  <w:rFonts w:eastAsia="Times New Roman"/>
                </w:rPr>
                <w:t>{d.underground_exploration.details[i].activity_type_description}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10" w:author="Unknown Author" w:date="2021-09-02T15:24:23Z"/>
              </w:rPr>
            </w:pPr>
            <w:ins w:id="909" w:author="Unknown Author" w:date="2021-09-02T15:24:23Z">
              <w:r>
                <w:rPr>
                  <w:rFonts w:eastAsia="Times New Roman"/>
                </w:rPr>
                <w:t>{d.underground_exploration.details[i].quantity}</w:t>
              </w:r>
            </w:ins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12" w:author="Unknown Author" w:date="2021-09-02T15:24:23Z"/>
              </w:rPr>
            </w:pPr>
            <w:ins w:id="911" w:author="Unknown Author" w:date="2021-09-02T15:24:23Z">
              <w:r>
                <w:rPr>
                  <w:rFonts w:eastAsia="Times New Roman"/>
                </w:rPr>
                <w:t>{d.underground_exploration.details[i].incline}{d.underground_exploration.details[i].incline_unit_type_code}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14" w:author="Unknown Author" w:date="2021-09-02T15:24:23Z"/>
              </w:rPr>
            </w:pPr>
            <w:ins w:id="913" w:author="Unknown Author" w:date="2021-09-02T15:24:23Z">
              <w:r>
                <w:rPr>
                  <w:rFonts w:eastAsia="Times New Roman"/>
                </w:rPr>
                <w:t>{d.underground_exploration.details[i].width}</w:t>
              </w:r>
            </w:ins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16" w:author="Unknown Author" w:date="2021-09-02T15:24:23Z"/>
              </w:rPr>
            </w:pPr>
            <w:ins w:id="915" w:author="Unknown Author" w:date="2021-09-02T15:24:23Z">
              <w:r>
                <w:rPr>
                  <w:rFonts w:eastAsia="Times New Roman"/>
                </w:rPr>
                <w:t>{d.underground_exploration.details[i].length}</w:t>
              </w:r>
            </w:ins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18" w:author="Unknown Author" w:date="2021-09-02T15:24:23Z"/>
              </w:rPr>
            </w:pPr>
            <w:ins w:id="917" w:author="Unknown Author" w:date="2021-09-02T15:24:23Z">
              <w:r>
                <w:rPr>
                  <w:rFonts w:eastAsia="Times New Roman"/>
                </w:rPr>
                <w:t>{d.underground_exploration.details[i].height}</w:t>
              </w:r>
            </w:ins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20" w:author="Unknown Author" w:date="2021-09-02T15:24:23Z"/>
              </w:rPr>
            </w:pPr>
            <w:ins w:id="919" w:author="Unknown Author" w:date="2021-09-02T15:24:23Z">
              <w:r>
                <w:rPr>
                  <w:rFonts w:eastAsia="Times New Roman"/>
                </w:rPr>
                <w:t>{d.underground_exploration.details[i].disturbed_area}</w:t>
              </w:r>
            </w:ins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22" w:author="Unknown Author" w:date="2021-09-02T15:24:23Z"/>
              </w:rPr>
            </w:pPr>
            <w:ins w:id="921" w:author="Unknown Author" w:date="2021-09-02T15:24:23Z">
              <w:r>
                <w:rPr>
                  <w:rFonts w:eastAsia="Times New Roman"/>
                </w:rPr>
                <w:t>{d.underground_exploration.details[i].timber_volume}</w:t>
              </w:r>
            </w:ins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24" w:author="Unknown Author" w:date="2021-09-02T15:24:23Z"/>
              </w:rPr>
            </w:pPr>
            <w:ins w:id="923" w:author="Unknown Author" w:date="2021-09-02T15:24:23Z">
              <w:r>
                <w:rPr>
                  <w:rFonts w:eastAsia="Times New Roman"/>
                </w:rPr>
                <w:t>{d.underground_exploration.details[i+1].underground_exploration_type_code}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26" w:author="Unknown Author" w:date="2021-09-02T15:24:23Z"/>
              </w:rPr>
            </w:pPr>
            <w:ins w:id="925" w:author="Unknown Author" w:date="2021-09-02T15:24:23Z">
              <w:r>
                <w:rPr>
                  <w:rFonts w:eastAsia="Times New Roman"/>
                </w:rPr>
                <w:t>{d.underground_exploration.details[i+1].activity_type_description}</w:t>
              </w:r>
            </w:ins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28" w:author="Unknown Author" w:date="2021-09-02T15:24:23Z"/>
              </w:rPr>
            </w:pPr>
            <w:ins w:id="927" w:author="Unknown Author" w:date="2021-09-02T15:24:23Z">
              <w:r>
                <w:rPr>
                  <w:rFonts w:eastAsia="Times New Roman"/>
                </w:rPr>
                <w:t>{d.underground_exploration.details[i+1].quantity}</w:t>
              </w:r>
            </w:ins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30" w:author="Unknown Author" w:date="2021-09-02T15:24:23Z"/>
              </w:rPr>
            </w:pPr>
            <w:ins w:id="929" w:author="Unknown Author" w:date="2021-09-02T15:24:23Z">
              <w:r>
                <w:rPr>
                  <w:rFonts w:eastAsia="Times New Roman"/>
                </w:rPr>
                <w:t>{d.underground_exploration.details[i+1].incline}{d.underground_exploration.details[i+1].incline_unit_type_code}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32" w:author="Unknown Author" w:date="2021-09-02T15:24:23Z"/>
              </w:rPr>
            </w:pPr>
            <w:ins w:id="931" w:author="Unknown Author" w:date="2021-09-02T15:24:23Z">
              <w:r>
                <w:rPr>
                  <w:rFonts w:eastAsia="Times New Roman"/>
                </w:rPr>
                <w:t>{d.underground_exploration.details[i+1].width}</w:t>
              </w:r>
            </w:ins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34" w:author="Unknown Author" w:date="2021-09-02T15:24:23Z"/>
              </w:rPr>
            </w:pPr>
            <w:ins w:id="933" w:author="Unknown Author" w:date="2021-09-02T15:24:23Z">
              <w:r>
                <w:rPr>
                  <w:rFonts w:eastAsia="Times New Roman"/>
                </w:rPr>
                <w:t>{d.underground_exploration.details[i+1].length}</w:t>
              </w:r>
            </w:ins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36" w:author="Unknown Author" w:date="2021-09-02T15:24:23Z"/>
              </w:rPr>
            </w:pPr>
            <w:ins w:id="935" w:author="Unknown Author" w:date="2021-09-02T15:24:23Z">
              <w:r>
                <w:rPr>
                  <w:rFonts w:eastAsia="Times New Roman"/>
                </w:rPr>
                <w:t>{d.underground_exploration.details[i+1].height}</w:t>
              </w:r>
            </w:ins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38" w:author="Unknown Author" w:date="2021-09-02T15:24:23Z"/>
              </w:rPr>
            </w:pPr>
            <w:ins w:id="937" w:author="Unknown Author" w:date="2021-09-02T15:24:23Z">
              <w:r>
                <w:rPr>
                  <w:rFonts w:eastAsia="Times New Roman"/>
                </w:rPr>
                <w:t>{d.underground_exploration.details[i+1].disturbed_area}</w:t>
              </w:r>
            </w:ins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940" w:author="Unknown Author" w:date="2021-09-02T15:24:23Z"/>
              </w:rPr>
            </w:pPr>
            <w:ins w:id="939" w:author="Unknown Author" w:date="2021-09-02T15:24:23Z">
              <w:r>
                <w:rPr>
                  <w:rFonts w:eastAsia="Times New Roman"/>
                </w:rPr>
                <w:t>{d.underground_exploration.details[i+1].timber_volume}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941" w:author="Unknown Author" w:date="2021-09-02T15:24:23Z">
        <w:r>
          <w:rPr>
            <w:rFonts w:eastAsia="Times New Roman"/>
            <w:b/>
            <w:i/>
            <w:color w:val="FF0000"/>
            <w:u w:val="single"/>
          </w:rPr>
          <w:t>{d.underground_exploration.details:ifEM():showBegin}</w:t>
        </w:r>
      </w:ins>
      <w:ins w:id="942" w:author="Unknown Author" w:date="2021-09-02T15:24:23Z">
        <w:r>
          <w:rPr>
            <w:rFonts w:eastAsia="Times New Roman"/>
            <w:b/>
          </w:rPr>
          <w:t>No Data</w:t>
        </w:r>
      </w:ins>
      <w:ins w:id="943" w:author="Unknown Author" w:date="2021-09-02T15:24:23Z">
        <w:r>
          <w:rPr>
            <w:rFonts w:eastAsia="Times New Roman"/>
            <w:b/>
            <w:i/>
            <w:color w:val="FF0000"/>
            <w:u w:val="single"/>
          </w:rPr>
          <w:t>{d.underground_exploration.details:showEnd}</w:t>
        </w:r>
      </w:ins>
    </w:p>
    <w:p>
      <w:pPr>
        <w:pStyle w:val="Heading3"/>
        <w:rPr>
          <w:rFonts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  <w:ins w:id="946" w:author="Unknown Author" w:date="2021-09-02T15:24:23Z"/>
        </w:rPr>
      </w:pPr>
      <w:ins w:id="945" w:author="Unknown Author" w:date="2021-09-02T15:24:23Z">
        <w:r>
          <w:rPr>
            <w:rFonts w:eastAsia="Times New Roman" w:cs="Arial"/>
            <w:b w:val="false"/>
            <w:bCs w:val="false"/>
            <w:color w:val="434343"/>
            <w:kern w:val="0"/>
            <w:sz w:val="28"/>
            <w:szCs w:val="28"/>
            <w:lang w:val="en" w:eastAsia="zh-CN" w:bidi="hi-IN"/>
          </w:rPr>
          <w:t>New Underground Exploration Development</w:t>
        </w:r>
      </w:ins>
    </w:p>
    <w:p>
      <w:pPr>
        <w:pStyle w:val="LOnormal1"/>
        <w:rPr/>
      </w:pPr>
      <w:ins w:id="947" w:author="Unknown Author" w:date="2021-09-02T15:24:23Z">
        <w:r>
          <w:rPr>
            <w:rFonts w:eastAsia="Times New Roman"/>
            <w:b/>
          </w:rPr>
          <w:t>Total Ore:</w:t>
        </w:r>
      </w:ins>
      <w:ins w:id="948" w:author="Unknown Author" w:date="2021-09-02T15:24:23Z">
        <w:r>
          <w:rPr>
            <w:rFonts w:eastAsia="Times New Roman"/>
            <w:b/>
            <w:color w:val="00FF00"/>
          </w:rPr>
          <w:t xml:space="preserve">{d.edited_fields.underground_exploration.total_ore_amount:ifEQ(true):showBegin} </w:t>
        </w:r>
      </w:ins>
      <w:ins w:id="949" w:author="Unknown Author" w:date="2021-09-02T15:24:23Z">
        <w:r>
          <w:rPr>
            <w:rFonts w:eastAsia="Times New Roman"/>
            <w:b/>
            <w:color w:val="234075"/>
          </w:rPr>
          <w:t>[EDITED]</w:t>
        </w:r>
      </w:ins>
      <w:ins w:id="950" w:author="Unknown Author" w:date="2021-09-02T15:24:23Z">
        <w:r>
          <w:rPr>
            <w:rFonts w:eastAsia="Times New Roman"/>
            <w:b/>
            <w:color w:val="00FF00"/>
          </w:rPr>
          <w:t xml:space="preserve"> {d.edited_fields.underground_exploration.total_ore_amount:showEnd}</w:t>
        </w:r>
      </w:ins>
    </w:p>
    <w:p>
      <w:pPr>
        <w:pStyle w:val="LOnormal1"/>
        <w:rPr/>
      </w:pPr>
      <w:ins w:id="952" w:author="Unknown Author" w:date="2021-09-02T15:24:23Z">
        <w:r>
          <w:rPr>
            <w:rFonts w:eastAsia="Times New Roman"/>
          </w:rPr>
          <w:t>{d.underground_exploration.total_ore_amount}</w:t>
        </w:r>
      </w:ins>
      <w:ins w:id="953" w:author="Unknown Author" w:date="2021-09-02T15:24:23Z">
        <w:r>
          <w:rPr>
            <w:rFonts w:eastAsia="Times New Roman"/>
            <w:b/>
          </w:rPr>
          <w:t xml:space="preserve"> </w:t>
        </w:r>
      </w:ins>
      <w:ins w:id="954" w:author="Unknown Author" w:date="2021-09-02T15:24:23Z">
        <w:r>
          <w:rPr>
            <w:rFonts w:eastAsia="Times New Roman"/>
          </w:rPr>
          <w:t>{d.underground_exploration.total_ore_unit_type_code}</w:t>
        </w:r>
      </w:ins>
    </w:p>
    <w:p>
      <w:pPr>
        <w:pStyle w:val="LOnormal1"/>
        <w:rPr/>
      </w:pPr>
      <w:ins w:id="956" w:author="Unknown Author" w:date="2021-09-02T15:24:23Z">
        <w:r>
          <w:rPr>
            <w:rFonts w:eastAsia="Times New Roman"/>
            <w:b/>
          </w:rPr>
          <w:t>Total Waste:</w:t>
        </w:r>
      </w:ins>
      <w:ins w:id="957" w:author="Unknown Author" w:date="2021-09-02T15:24:23Z">
        <w:r>
          <w:rPr>
            <w:rFonts w:eastAsia="Times New Roman"/>
            <w:b/>
            <w:color w:val="00FF00"/>
          </w:rPr>
          <w:t xml:space="preserve">{d.edited_fields.underground_exploration.total_waste_amount:ifEQ(true):showBegin} </w:t>
        </w:r>
      </w:ins>
      <w:ins w:id="958" w:author="Unknown Author" w:date="2021-09-02T15:24:23Z">
        <w:r>
          <w:rPr>
            <w:rFonts w:eastAsia="Times New Roman"/>
            <w:b/>
            <w:color w:val="234075"/>
          </w:rPr>
          <w:t>[EDITED]</w:t>
        </w:r>
      </w:ins>
      <w:ins w:id="959" w:author="Unknown Author" w:date="2021-09-02T15:24:23Z">
        <w:r>
          <w:rPr>
            <w:rFonts w:eastAsia="Times New Roman"/>
            <w:b/>
            <w:color w:val="00FF00"/>
          </w:rPr>
          <w:t xml:space="preserve"> {d.edited_fields.underground_exploration.total_waste_amount:showEnd} </w:t>
        </w:r>
      </w:ins>
    </w:p>
    <w:p>
      <w:pPr>
        <w:pStyle w:val="LOnormal1"/>
        <w:rPr>
          <w:rFonts w:eastAsia="Times New Roman"/>
          <w:ins w:id="962" w:author="Unknown Author" w:date="2021-09-02T15:24:23Z"/>
        </w:rPr>
      </w:pPr>
      <w:ins w:id="961" w:author="Unknown Author" w:date="2021-09-02T15:24:23Z">
        <w:r>
          <w:rPr>
            <w:rFonts w:eastAsia="Times New Roman"/>
          </w:rPr>
          <w:t>{d.underground_exploration.total_waste_amount} {d.underground_exploration.total_waste_unit_type_code}</w:t>
        </w:r>
      </w:ins>
    </w:p>
    <w:p>
      <w:pPr>
        <w:pStyle w:val="Heading3"/>
        <w:rPr>
          <w:rFonts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  <w:ins w:id="964" w:author="Unknown Author" w:date="2021-09-02T15:24:23Z"/>
        </w:rPr>
      </w:pPr>
      <w:ins w:id="963" w:author="Unknown Author" w:date="2021-09-02T15:24:23Z">
        <w:r>
          <w:rPr>
            <w:rFonts w:eastAsia="Times New Roman" w:cs="Arial"/>
            <w:b w:val="false"/>
            <w:bCs w:val="false"/>
            <w:color w:val="434343"/>
            <w:kern w:val="0"/>
            <w:sz w:val="28"/>
            <w:szCs w:val="28"/>
            <w:lang w:val="en" w:eastAsia="zh-CN" w:bidi="hi-IN"/>
          </w:rPr>
          <w:t>Surface Disturbance</w:t>
        </w:r>
      </w:ins>
    </w:p>
    <w:p>
      <w:pPr>
        <w:pStyle w:val="LOnormal1"/>
        <w:rPr/>
      </w:pPr>
      <w:ins w:id="965" w:author="Unknown Author" w:date="2021-09-02T15:24:23Z">
        <w:r>
          <w:rPr>
            <w:rFonts w:eastAsia="Times New Roman"/>
            <w:b/>
          </w:rPr>
          <w:t>Total Ore:</w:t>
        </w:r>
      </w:ins>
      <w:ins w:id="966" w:author="Unknown Author" w:date="2021-09-02T15:24:23Z">
        <w:r>
          <w:rPr>
            <w:rFonts w:eastAsia="Times New Roman"/>
            <w:b/>
            <w:color w:val="00FF00"/>
          </w:rPr>
          <w:t xml:space="preserve">{d.edited_fields.underground_exploration.surface_total_ore_amount:ifEQ(true):showBegin} </w:t>
        </w:r>
      </w:ins>
      <w:ins w:id="967" w:author="Unknown Author" w:date="2021-09-02T15:24:23Z">
        <w:r>
          <w:rPr>
            <w:rFonts w:eastAsia="Times New Roman"/>
            <w:b/>
            <w:color w:val="234075"/>
          </w:rPr>
          <w:t>[EDITED]</w:t>
        </w:r>
      </w:ins>
      <w:ins w:id="968" w:author="Unknown Author" w:date="2021-09-02T15:24:23Z">
        <w:r>
          <w:rPr>
            <w:rFonts w:eastAsia="Times New Roman"/>
            <w:b/>
            <w:color w:val="00FF00"/>
          </w:rPr>
          <w:t xml:space="preserve"> {d.edited_fields.underground_exploration.surface_total_ore_amount:showEnd}</w:t>
        </w:r>
      </w:ins>
    </w:p>
    <w:p>
      <w:pPr>
        <w:pStyle w:val="LOnormal1"/>
        <w:rPr/>
      </w:pPr>
      <w:ins w:id="970" w:author="Unknown Author" w:date="2021-09-02T15:24:23Z">
        <w:r>
          <w:rPr>
            <w:rFonts w:eastAsia="Times New Roman"/>
          </w:rPr>
          <w:t>{d.underground_exploration.surface_total_ore_amount}</w:t>
        </w:r>
      </w:ins>
      <w:ins w:id="971" w:author="Unknown Author" w:date="2021-09-02T15:24:23Z">
        <w:r>
          <w:rPr>
            <w:rFonts w:eastAsia="Times New Roman"/>
            <w:b/>
          </w:rPr>
          <w:t xml:space="preserve"> </w:t>
        </w:r>
      </w:ins>
      <w:ins w:id="972" w:author="Unknown Author" w:date="2021-09-02T15:24:23Z">
        <w:r>
          <w:rPr>
            <w:rFonts w:eastAsia="Times New Roman"/>
          </w:rPr>
          <w:t>{d.underground_exploration.surface_total_ore_unit_type_code}</w:t>
        </w:r>
      </w:ins>
    </w:p>
    <w:p>
      <w:pPr>
        <w:pStyle w:val="LOnormal1"/>
        <w:rPr/>
      </w:pPr>
      <w:ins w:id="974" w:author="Unknown Author" w:date="2021-09-02T15:24:23Z">
        <w:r>
          <w:rPr>
            <w:rFonts w:eastAsia="Times New Roman"/>
            <w:b/>
          </w:rPr>
          <w:t>Total Waste:</w:t>
        </w:r>
      </w:ins>
      <w:ins w:id="975" w:author="Unknown Author" w:date="2021-09-02T15:24:23Z">
        <w:r>
          <w:rPr>
            <w:rFonts w:eastAsia="Times New Roman"/>
            <w:b/>
            <w:color w:val="00FF00"/>
          </w:rPr>
          <w:t xml:space="preserve">{d.edited_fields.underground_exploration.surface_total_waste_amount:ifEQ(true):showBegin} </w:t>
        </w:r>
      </w:ins>
      <w:ins w:id="976" w:author="Unknown Author" w:date="2021-09-02T15:24:23Z">
        <w:r>
          <w:rPr>
            <w:rFonts w:eastAsia="Times New Roman"/>
            <w:b/>
            <w:color w:val="234075"/>
          </w:rPr>
          <w:t>[EDITED]</w:t>
        </w:r>
      </w:ins>
      <w:ins w:id="977" w:author="Unknown Author" w:date="2021-09-02T15:24:23Z">
        <w:r>
          <w:rPr>
            <w:rFonts w:eastAsia="Times New Roman"/>
            <w:b/>
            <w:color w:val="00FF00"/>
          </w:rPr>
          <w:t xml:space="preserve"> {d.edited_fields.underground_exploration.surface_total_waste_amount:showEnd} </w:t>
        </w:r>
      </w:ins>
    </w:p>
    <w:p>
      <w:pPr>
        <w:pStyle w:val="LOnormal1"/>
        <w:rPr>
          <w:rFonts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  <w:ins w:id="980" w:author="Unknown Author" w:date="2021-09-02T15:24:23Z"/>
        </w:rPr>
      </w:pPr>
      <w:ins w:id="979" w:author="Unknown Author" w:date="2021-09-02T15:24:23Z">
        <w:r>
          <w:rPr>
            <w:rFonts w:eastAsia="Times New Roman" w:cs="Arial"/>
            <w:b w:val="false"/>
            <w:bCs w:val="false"/>
            <w:color w:val="434343"/>
            <w:kern w:val="0"/>
            <w:sz w:val="22"/>
            <w:szCs w:val="22"/>
            <w:lang w:val="en" w:eastAsia="zh-CN" w:bidi="hi-IN"/>
          </w:rPr>
          <w:t>{d.underground_exploration.surface_total_waste_amount} {d.underground_exploration.surface_total_waste_unit_type_code}</w:t>
        </w:r>
      </w:ins>
    </w:p>
    <w:p>
      <w:pPr>
        <w:pStyle w:val="Heading3"/>
        <w:rPr>
          <w:rFonts w:eastAsia="Times New Roman"/>
          <w:ins w:id="982" w:author="Unknown Author" w:date="2021-09-02T15:24:23Z"/>
        </w:rPr>
      </w:pPr>
      <w:ins w:id="981" w:author="Unknown Author" w:date="2021-09-02T15:24:23Z">
        <w:r>
          <w:rPr>
            <w:rFonts w:eastAsia="Times New Roman"/>
          </w:rPr>
          <w:t>Reclamation Program</w:t>
        </w:r>
      </w:ins>
    </w:p>
    <w:p>
      <w:pPr>
        <w:pStyle w:val="LOnormal1"/>
        <w:rPr/>
      </w:pPr>
      <w:ins w:id="983" w:author="Unknown Author" w:date="2021-09-02T15:24:23Z">
        <w:r>
          <w:rPr>
            <w:rFonts w:eastAsia="Times New Roman"/>
            <w:b/>
          </w:rPr>
          <w:t>Proposed reclamation and timing for this specific activity:</w:t>
        </w:r>
      </w:ins>
      <w:ins w:id="984" w:author="Unknown Author" w:date="2021-09-02T15:24:23Z">
        <w:r>
          <w:rPr>
            <w:rFonts w:eastAsia="Times New Roman"/>
            <w:b/>
            <w:color w:val="00FF00"/>
          </w:rPr>
          <w:t xml:space="preserve">{d.edited_fields.underground_exploration.reclamation_description:ifEQ(true):showBegin} </w:t>
        </w:r>
      </w:ins>
      <w:ins w:id="985" w:author="Unknown Author" w:date="2021-09-02T15:24:23Z">
        <w:r>
          <w:rPr>
            <w:rFonts w:eastAsia="Times New Roman"/>
            <w:b/>
            <w:color w:val="234075"/>
          </w:rPr>
          <w:t>[EDITED]</w:t>
        </w:r>
      </w:ins>
      <w:ins w:id="986" w:author="Unknown Author" w:date="2021-09-02T15:24:23Z">
        <w:r>
          <w:rPr>
            <w:rFonts w:eastAsia="Times New Roman"/>
            <w:b/>
            <w:color w:val="00FF00"/>
          </w:rPr>
          <w:t xml:space="preserve"> {d.edited_fields.underground_exploration.reclamation_description:showEnd}</w:t>
        </w:r>
      </w:ins>
    </w:p>
    <w:p>
      <w:pPr>
        <w:pStyle w:val="LOnormal1"/>
        <w:rPr>
          <w:rFonts w:eastAsia="Times New Roman"/>
          <w:ins w:id="989" w:author="Unknown Author" w:date="2021-09-02T15:24:23Z"/>
        </w:rPr>
      </w:pPr>
      <w:ins w:id="988" w:author="Unknown Author" w:date="2021-09-02T15:24:23Z">
        <w:r>
          <w:rPr>
            <w:rFonts w:eastAsia="Times New Roman"/>
          </w:rPr>
          <w:t>{d.underground_exploration.reclamation_description}</w:t>
        </w:r>
      </w:ins>
    </w:p>
    <w:p>
      <w:pPr>
        <w:pStyle w:val="LOnormal1"/>
        <w:rPr/>
      </w:pPr>
      <w:ins w:id="990" w:author="Unknown Author" w:date="2021-09-02T15:24:23Z">
        <w:r>
          <w:rPr>
            <w:rFonts w:eastAsia="Times New Roman"/>
            <w:b/>
          </w:rPr>
          <w:t>Estimated Cost of reclamation activities described above:</w:t>
        </w:r>
      </w:ins>
      <w:ins w:id="991" w:author="Unknown Author" w:date="2021-09-02T15:24:23Z">
        <w:r>
          <w:rPr>
            <w:rFonts w:eastAsia="Times New Roman"/>
            <w:b/>
            <w:color w:val="00FF00"/>
          </w:rPr>
          <w:t xml:space="preserve">{d.edited_fields.underground_exploration.reclamation_cost:ifEQ(true):showBegin} </w:t>
        </w:r>
      </w:ins>
      <w:ins w:id="992" w:author="Unknown Author" w:date="2021-09-02T15:24:23Z">
        <w:r>
          <w:rPr>
            <w:rFonts w:eastAsia="Times New Roman"/>
            <w:b/>
            <w:color w:val="234075"/>
          </w:rPr>
          <w:t>[EDITED]</w:t>
        </w:r>
      </w:ins>
      <w:ins w:id="993" w:author="Unknown Author" w:date="2021-09-02T15:24:23Z">
        <w:r>
          <w:rPr>
            <w:rFonts w:eastAsia="Times New Roman"/>
            <w:b/>
            <w:color w:val="00FF00"/>
          </w:rPr>
          <w:t xml:space="preserve"> {d.edited_fields.underground_exploration.reclamation_cost:showEnd}</w:t>
        </w:r>
      </w:ins>
    </w:p>
    <w:p>
      <w:pPr>
        <w:pStyle w:val="LOnormal1"/>
        <w:rPr>
          <w:rFonts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  <w:ins w:id="996" w:author="Unknown Author" w:date="2021-09-02T15:24:23Z"/>
        </w:rPr>
      </w:pPr>
      <w:ins w:id="995" w:author="Unknown Author" w:date="2021-09-02T15:24:23Z">
        <w:r>
          <w:rPr>
            <w:rFonts w:eastAsia="Times New Roman" w:cs="Arial"/>
            <w:b w:val="false"/>
            <w:bCs w:val="false"/>
            <w:color w:val="434343"/>
            <w:kern w:val="0"/>
            <w:sz w:val="22"/>
            <w:szCs w:val="22"/>
            <w:lang w:val="en" w:eastAsia="zh-CN" w:bidi="hi-IN"/>
          </w:rPr>
          <w:t>{d.underground_exploration.reclamation_cost}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998" w:author="Unknown Author" w:date="2021-09-02T17:10:48Z"/>
          <w:u w:val="single"/>
        </w:rPr>
      </w:pPr>
      <w:ins w:id="997" w:author="Unknown Author" w:date="2021-09-02T15:24:23Z">
        <w:r>
          <w:rPr>
            <w:b/>
            <w:bCs/>
            <w:i/>
            <w:iCs/>
            <w:color w:val="F79646"/>
            <w:u w:val="single"/>
          </w:rPr>
          <w:t>{d.render.underground_exploration:showEnd}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1000" w:author="Unknown Author" w:date="2021-09-02T17:10:48Z"/>
          <w:u w:val="single"/>
        </w:rPr>
      </w:pPr>
      <w:ins w:id="999" w:author="Unknown Author" w:date="2021-09-02T17:10:48Z">
        <w:r>
          <w:rPr>
            <w:b/>
            <w:bCs/>
            <w:i/>
            <w:iCs/>
            <w:color w:val="F79646"/>
            <w:u w:val="single"/>
          </w:rPr>
          <w:t>{d.render.placer_operation:ifEQ(true):showBegin}</w:t>
        </w:r>
      </w:ins>
      <w:bookmarkStart w:id="28" w:name="_r4xdhg3zycg41"/>
      <w:bookmarkEnd w:id="28"/>
    </w:p>
    <w:p>
      <w:pPr>
        <w:pStyle w:val="Heading2"/>
        <w:rPr>
          <w:rFonts w:eastAsia="Times New Roman"/>
          <w:ins w:id="1002" w:author="Unknown Author" w:date="2021-09-02T17:10:48Z"/>
        </w:rPr>
      </w:pPr>
      <w:ins w:id="1001" w:author="Unknown Author" w:date="2021-09-02T17:10:48Z">
        <w:r>
          <w:rPr>
            <w:rFonts w:eastAsia="Times New Roman"/>
          </w:rPr>
          <w:t>Placer Operations</w:t>
        </w:r>
      </w:ins>
    </w:p>
    <w:p>
      <w:pPr>
        <w:pStyle w:val="LOnormal1"/>
        <w:rPr/>
      </w:pPr>
      <w:ins w:id="1003" w:author="Unknown Author" w:date="2021-09-02T17:10:48Z">
        <w:r>
          <w:rPr>
            <w:rFonts w:eastAsia="Times New Roman"/>
            <w:b/>
          </w:rPr>
          <w:t>Is this an application for Underground Placer Operations?</w:t>
        </w:r>
      </w:ins>
      <w:ins w:id="1004" w:author="Unknown Author" w:date="2021-09-02T17:10:48Z">
        <w:r>
          <w:rPr>
            <w:rFonts w:eastAsia="Times New Roman"/>
            <w:b/>
            <w:color w:val="00FF00"/>
          </w:rPr>
          <w:t xml:space="preserve">{d.edited_fields.placer_operation.is_underground:ifEQ(true):showBegin} </w:t>
        </w:r>
      </w:ins>
      <w:ins w:id="1005" w:author="Unknown Author" w:date="2021-09-02T17:10:48Z">
        <w:r>
          <w:rPr>
            <w:rFonts w:eastAsia="Times New Roman"/>
            <w:b/>
            <w:color w:val="234075"/>
          </w:rPr>
          <w:t>[EDITED]</w:t>
        </w:r>
      </w:ins>
      <w:ins w:id="1006" w:author="Unknown Author" w:date="2021-09-02T17:10:48Z">
        <w:r>
          <w:rPr>
            <w:rFonts w:eastAsia="Times New Roman"/>
            <w:b/>
            <w:color w:val="00FF00"/>
          </w:rPr>
          <w:t xml:space="preserve"> {d.edited_fields.placer_operation.is_underground:showEnd}</w:t>
        </w:r>
      </w:ins>
    </w:p>
    <w:p>
      <w:pPr>
        <w:pStyle w:val="LOnormal1"/>
        <w:rPr>
          <w:rFonts w:eastAsia="Times New Roman"/>
          <w:ins w:id="1009" w:author="Unknown Author" w:date="2021-09-02T17:10:48Z"/>
        </w:rPr>
      </w:pPr>
      <w:ins w:id="1008" w:author="Unknown Author" w:date="2021-09-02T17:10:48Z">
        <w:r>
          <w:rPr>
            <w:rFonts w:eastAsia="Times New Roman"/>
          </w:rPr>
          <w:t>{d.placer_operation.is_underground}</w:t>
        </w:r>
      </w:ins>
    </w:p>
    <w:p>
      <w:pPr>
        <w:pStyle w:val="LOnormal1"/>
        <w:rPr/>
      </w:pPr>
      <w:ins w:id="1010" w:author="Unknown Author" w:date="2021-09-02T17:10:48Z">
        <w:r>
          <w:rPr>
            <w:rFonts w:eastAsia="Times New Roman"/>
            <w:b/>
          </w:rPr>
          <w:t>Is this an application for Hand Operations?</w:t>
        </w:r>
      </w:ins>
      <w:ins w:id="1011" w:author="Unknown Author" w:date="2021-09-02T17:10:48Z">
        <w:r>
          <w:rPr>
            <w:rFonts w:eastAsia="Times New Roman"/>
            <w:b/>
            <w:color w:val="00FF00"/>
          </w:rPr>
          <w:t xml:space="preserve">{d.edited_fields.placer_operation.is_hand_operation:ifEQ(true):showBegin} </w:t>
        </w:r>
      </w:ins>
      <w:ins w:id="1012" w:author="Unknown Author" w:date="2021-09-02T17:10:48Z">
        <w:r>
          <w:rPr>
            <w:rFonts w:eastAsia="Times New Roman"/>
            <w:b/>
            <w:color w:val="234075"/>
          </w:rPr>
          <w:t>[EDITED]</w:t>
        </w:r>
      </w:ins>
      <w:ins w:id="1013" w:author="Unknown Author" w:date="2021-09-02T17:10:48Z">
        <w:r>
          <w:rPr>
            <w:rFonts w:eastAsia="Times New Roman"/>
            <w:b/>
            <w:color w:val="00FF00"/>
          </w:rPr>
          <w:t xml:space="preserve"> {d.edited_fields.placer_operation.is_hand_operation:showEnd}</w:t>
        </w:r>
      </w:ins>
    </w:p>
    <w:p>
      <w:pPr>
        <w:pStyle w:val="LOnormal1"/>
        <w:rPr>
          <w:rFonts w:eastAsia="Times New Roman"/>
          <w:ins w:id="1016" w:author="Unknown Author" w:date="2021-09-02T17:10:48Z"/>
        </w:rPr>
      </w:pPr>
      <w:ins w:id="1015" w:author="Unknown Author" w:date="2021-09-02T17:10:48Z">
        <w:r>
          <w:rPr>
            <w:rFonts w:eastAsia="Times New Roman"/>
          </w:rPr>
          <w:t>{d.placer_operation.is_hand_operation}</w:t>
        </w:r>
      </w:ins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ins w:id="1018" w:author="Unknown Author" w:date="2021-09-02T17:10:48Z"/>
        </w:rPr>
      </w:pPr>
      <w:ins w:id="1017" w:author="Unknown Author" w:date="2021-09-02T17:10:48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Activities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2"/>
        <w:gridCol w:w="1797"/>
        <w:gridCol w:w="1803"/>
        <w:gridCol w:w="1800"/>
        <w:gridCol w:w="1797"/>
        <w:gridCol w:w="1801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020" w:author="Unknown Author" w:date="2021-09-02T17:10:48Z"/>
                <w:b/>
                <w:b/>
              </w:rPr>
            </w:pPr>
            <w:ins w:id="1019" w:author="Unknown Author" w:date="2021-09-02T17:10:48Z">
              <w:r>
                <w:rPr>
                  <w:rFonts w:eastAsia="Times New Roman"/>
                  <w:b/>
                </w:rPr>
                <w:t>Activity</w:t>
              </w:r>
            </w:ins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022" w:author="Unknown Author" w:date="2021-09-02T17:10:48Z"/>
                <w:b/>
                <w:b/>
              </w:rPr>
            </w:pPr>
            <w:ins w:id="1021" w:author="Unknown Author" w:date="2021-09-02T17:10:48Z">
              <w:r>
                <w:rPr>
                  <w:rFonts w:eastAsia="Times New Roman"/>
                  <w:b/>
                </w:rPr>
                <w:t>Quantity</w:t>
              </w:r>
            </w:ins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024" w:author="Unknown Author" w:date="2021-09-02T17:10:48Z"/>
                <w:b/>
                <w:b/>
              </w:rPr>
            </w:pPr>
            <w:ins w:id="1023" w:author="Unknown Author" w:date="2021-09-02T17:10:48Z">
              <w:r>
                <w:rPr>
                  <w:rFonts w:eastAsia="Times New Roman"/>
                  <w:b/>
                </w:rPr>
                <w:t>Width (m)</w:t>
              </w:r>
            </w:ins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026" w:author="Unknown Author" w:date="2021-09-02T17:10:48Z"/>
                <w:b/>
                <w:b/>
              </w:rPr>
            </w:pPr>
            <w:ins w:id="1025" w:author="Unknown Author" w:date="2021-09-02T17:10:48Z">
              <w:r>
                <w:rPr>
                  <w:rFonts w:eastAsia="Times New Roman"/>
                  <w:b/>
                </w:rPr>
                <w:t>Length (m)</w:t>
              </w:r>
            </w:ins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028" w:author="Unknown Author" w:date="2021-09-02T17:10:48Z"/>
                <w:b/>
                <w:b/>
              </w:rPr>
            </w:pPr>
            <w:ins w:id="1027" w:author="Unknown Author" w:date="2021-09-02T17:10:48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032" w:author="Unknown Author" w:date="2021-09-02T17:10:48Z"/>
                <w:b/>
                <w:b/>
              </w:rPr>
            </w:pPr>
            <w:ins w:id="1029" w:author="Unknown Author" w:date="2021-09-02T17:10:48Z">
              <w:r>
                <w:rPr>
                  <w:rFonts w:eastAsia="Times New Roman"/>
                  <w:b/>
                </w:rPr>
                <w:t>Timber Volume (m</w:t>
              </w:r>
            </w:ins>
            <w:ins w:id="1030" w:author="Unknown Author" w:date="2021-09-02T17:10:48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1031" w:author="Unknown Author" w:date="2021-09-02T17:10:48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34" w:author="Unknown Author" w:date="2021-09-02T17:10:48Z"/>
              </w:rPr>
            </w:pPr>
            <w:ins w:id="1033" w:author="Unknown Author" w:date="2021-09-02T17:10:48Z">
              <w:r>
                <w:rPr>
                  <w:rFonts w:eastAsia="Times New Roman"/>
                </w:rPr>
                <w:t>{d.placer_operation.details[i].activity_type_description}</w:t>
              </w:r>
            </w:ins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36" w:author="Unknown Author" w:date="2021-09-02T17:10:48Z"/>
              </w:rPr>
            </w:pPr>
            <w:ins w:id="1035" w:author="Unknown Author" w:date="2021-09-02T17:10:48Z">
              <w:r>
                <w:rPr>
                  <w:rFonts w:eastAsia="Times New Roman"/>
                </w:rPr>
                <w:t>{d.placer_operation.details[i].quantity}</w:t>
              </w:r>
            </w:ins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38" w:author="Unknown Author" w:date="2021-09-02T17:10:48Z"/>
              </w:rPr>
            </w:pPr>
            <w:ins w:id="1037" w:author="Unknown Author" w:date="2021-09-02T17:10:48Z">
              <w:r>
                <w:rPr>
                  <w:rFonts w:eastAsia="Times New Roman"/>
                </w:rPr>
                <w:t>{d.placer_operation.details[i].width}</w:t>
              </w:r>
            </w:ins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40" w:author="Unknown Author" w:date="2021-09-02T17:10:48Z"/>
              </w:rPr>
            </w:pPr>
            <w:ins w:id="1039" w:author="Unknown Author" w:date="2021-09-02T17:10:48Z">
              <w:r>
                <w:rPr>
                  <w:rFonts w:eastAsia="Times New Roman"/>
                </w:rPr>
                <w:t>{d.placer_operation.details[i].length}</w:t>
              </w:r>
            </w:ins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42" w:author="Unknown Author" w:date="2021-09-02T17:10:48Z"/>
              </w:rPr>
            </w:pPr>
            <w:ins w:id="1041" w:author="Unknown Author" w:date="2021-09-02T17:10:48Z">
              <w:r>
                <w:rPr>
                  <w:rFonts w:eastAsia="Times New Roman"/>
                </w:rPr>
                <w:t>{d.placer_operation.details[i].disturbed_area}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44" w:author="Unknown Author" w:date="2021-09-02T17:10:48Z"/>
              </w:rPr>
            </w:pPr>
            <w:ins w:id="1043" w:author="Unknown Author" w:date="2021-09-02T17:10:48Z">
              <w:r>
                <w:rPr>
                  <w:rFonts w:eastAsia="Times New Roman"/>
                </w:rPr>
                <w:t>{d.placer_operation.details[i].timber_volume}</w:t>
              </w:r>
            </w:ins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46" w:author="Unknown Author" w:date="2021-09-02T17:10:48Z"/>
              </w:rPr>
            </w:pPr>
            <w:ins w:id="1045" w:author="Unknown Author" w:date="2021-09-02T17:10:48Z">
              <w:r>
                <w:rPr>
                  <w:rFonts w:eastAsia="Times New Roman"/>
                </w:rPr>
                <w:t>{d.placer_operation.details[i+1].activity_type_description}</w:t>
              </w:r>
            </w:ins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48" w:author="Unknown Author" w:date="2021-09-02T17:10:48Z"/>
              </w:rPr>
            </w:pPr>
            <w:ins w:id="1047" w:author="Unknown Author" w:date="2021-09-02T17:10:48Z">
              <w:r>
                <w:rPr>
                  <w:rFonts w:eastAsia="Times New Roman"/>
                </w:rPr>
                <w:t>{d.placer_operation.details[i+1].quantity}</w:t>
              </w:r>
            </w:ins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50" w:author="Unknown Author" w:date="2021-09-02T17:10:48Z"/>
              </w:rPr>
            </w:pPr>
            <w:ins w:id="1049" w:author="Unknown Author" w:date="2021-09-02T17:10:48Z">
              <w:r>
                <w:rPr>
                  <w:rFonts w:eastAsia="Times New Roman"/>
                </w:rPr>
                <w:t>{d.placer_operation.details[i+1].width}</w:t>
              </w:r>
            </w:ins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52" w:author="Unknown Author" w:date="2021-09-02T17:10:48Z"/>
              </w:rPr>
            </w:pPr>
            <w:ins w:id="1051" w:author="Unknown Author" w:date="2021-09-02T17:10:48Z">
              <w:r>
                <w:rPr>
                  <w:rFonts w:eastAsia="Times New Roman"/>
                </w:rPr>
                <w:t>{d.placer_operation.details[i+1].length}</w:t>
              </w:r>
            </w:ins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54" w:author="Unknown Author" w:date="2021-09-02T17:10:48Z"/>
              </w:rPr>
            </w:pPr>
            <w:ins w:id="1053" w:author="Unknown Author" w:date="2021-09-02T17:10:48Z">
              <w:r>
                <w:rPr>
                  <w:rFonts w:eastAsia="Times New Roman"/>
                </w:rPr>
                <w:t>{d.placer_operation.details[i+1].disturbed_area}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056" w:author="Unknown Author" w:date="2021-09-02T17:10:48Z"/>
              </w:rPr>
            </w:pPr>
            <w:ins w:id="1055" w:author="Unknown Author" w:date="2021-09-02T17:10:48Z">
              <w:r>
                <w:rPr>
                  <w:rFonts w:eastAsia="Times New Roman"/>
                </w:rPr>
                <w:t>{d.placer_operation.details[i+1].timber_volume}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1057" w:author="Unknown Author" w:date="2021-09-02T17:10:48Z">
        <w:r>
          <w:rPr>
            <w:rFonts w:eastAsia="Times New Roman"/>
            <w:b/>
            <w:color w:val="FF0000"/>
          </w:rPr>
          <w:t>{d.placer_operation.details:ifEM():showBegin}</w:t>
        </w:r>
      </w:ins>
      <w:ins w:id="1058" w:author="Unknown Author" w:date="2021-09-02T17:10:48Z">
        <w:r>
          <w:rPr>
            <w:rFonts w:eastAsia="Times New Roman"/>
            <w:b/>
          </w:rPr>
          <w:t>No Data</w:t>
        </w:r>
      </w:ins>
      <w:ins w:id="1059" w:author="Unknown Author" w:date="2021-09-02T17:10:48Z">
        <w:r>
          <w:rPr>
            <w:rFonts w:eastAsia="Times New Roman"/>
            <w:b/>
            <w:color w:val="FF0000"/>
          </w:rPr>
          <w:t>{d.placer_operation.details:showEnd}</w:t>
        </w:r>
      </w:ins>
    </w:p>
    <w:p>
      <w:pPr>
        <w:pStyle w:val="LOnormal1"/>
        <w:rPr>
          <w:rFonts w:eastAsia="Times New Roman"/>
          <w:ins w:id="1062" w:author="Unknown Author" w:date="2021-09-02T17:10:48Z"/>
        </w:rPr>
      </w:pPr>
      <w:ins w:id="1061" w:author="Unknown Author" w:date="2021-09-02T17:10:48Z">
        <w:r>
          <w:rPr>
            <w:rFonts w:eastAsia="Times New Roman"/>
          </w:rPr>
        </w:r>
      </w:ins>
    </w:p>
    <w:p>
      <w:pPr>
        <w:pStyle w:val="LOnormal1"/>
        <w:rPr/>
      </w:pPr>
      <w:ins w:id="1063" w:author="Unknown Author" w:date="2021-09-02T17:10:48Z">
        <w:r>
          <w:rPr>
            <w:rFonts w:eastAsia="Times New Roman"/>
            <w:b/>
          </w:rPr>
          <w:t>Proposed Production:</w:t>
        </w:r>
      </w:ins>
      <w:ins w:id="1064" w:author="Unknown Author" w:date="2021-09-02T17:10:48Z">
        <w:r>
          <w:rPr>
            <w:rFonts w:eastAsia="Times New Roman"/>
            <w:b/>
            <w:color w:val="00FF00"/>
          </w:rPr>
          <w:t xml:space="preserve">{d.edited_fields.placer_operation.proposed_production:ifEQ(true):showBegin} </w:t>
        </w:r>
      </w:ins>
      <w:ins w:id="1065" w:author="Unknown Author" w:date="2021-09-02T17:10:48Z">
        <w:r>
          <w:rPr>
            <w:rFonts w:eastAsia="Times New Roman"/>
            <w:b/>
            <w:color w:val="234075"/>
          </w:rPr>
          <w:t>[EDITED]</w:t>
        </w:r>
      </w:ins>
      <w:ins w:id="1066" w:author="Unknown Author" w:date="2021-09-02T17:10:48Z">
        <w:r>
          <w:rPr>
            <w:rFonts w:eastAsia="Times New Roman"/>
            <w:b/>
            <w:color w:val="00FF00"/>
          </w:rPr>
          <w:t xml:space="preserve"> {d.edited_fields.placer_operation.proposed_production:showEnd}</w:t>
        </w:r>
      </w:ins>
    </w:p>
    <w:p>
      <w:pPr>
        <w:pStyle w:val="LOnormal1"/>
        <w:rPr>
          <w:rFonts w:eastAsia="Times New Roman"/>
          <w:ins w:id="1069" w:author="Unknown Author" w:date="2021-09-02T17:10:48Z"/>
        </w:rPr>
      </w:pPr>
      <w:ins w:id="1068" w:author="Unknown Author" w:date="2021-09-02T17:10:48Z">
        <w:r>
          <w:rPr>
            <w:rFonts w:eastAsia="Times New Roman"/>
          </w:rPr>
          <w:t>{d.placer_operation.proposed_production} {d.placer_operation.proposed_production_unit_type_code}</w:t>
        </w:r>
      </w:ins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ins w:id="1071" w:author="Unknown Author" w:date="2021-09-02T17:10:48Z"/>
        </w:rPr>
      </w:pPr>
      <w:ins w:id="1070" w:author="Unknown Author" w:date="2021-09-02T17:10:48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Total Planned Reclamation Area</w:t>
        </w:r>
      </w:ins>
    </w:p>
    <w:p>
      <w:pPr>
        <w:pStyle w:val="LOnormal1"/>
        <w:rPr/>
      </w:pPr>
      <w:ins w:id="1072" w:author="Unknown Author" w:date="2021-09-02T17:10:48Z">
        <w:r>
          <w:rPr>
            <w:rFonts w:eastAsia="Times New Roman"/>
            <w:b/>
          </w:rPr>
          <w:t>Total area of planned reclamation this year:</w:t>
        </w:r>
      </w:ins>
      <w:ins w:id="1073" w:author="Unknown Author" w:date="2021-09-02T17:10:48Z">
        <w:r>
          <w:rPr>
            <w:rFonts w:eastAsia="Times New Roman"/>
            <w:b/>
            <w:color w:val="00FF00"/>
          </w:rPr>
          <w:t xml:space="preserve">{d.edited_fields.placer_operation.total_disturbed_area:ifEQ(true):showBegin} </w:t>
        </w:r>
      </w:ins>
      <w:ins w:id="1074" w:author="Unknown Author" w:date="2021-09-02T17:10:48Z">
        <w:r>
          <w:rPr>
            <w:rFonts w:eastAsia="Times New Roman"/>
            <w:b/>
            <w:color w:val="234075"/>
          </w:rPr>
          <w:t xml:space="preserve">[EDITED] </w:t>
        </w:r>
      </w:ins>
      <w:ins w:id="1075" w:author="Unknown Author" w:date="2021-09-02T17:10:48Z">
        <w:r>
          <w:rPr>
            <w:rFonts w:eastAsia="Times New Roman"/>
            <w:b/>
            <w:color w:val="00FF00"/>
          </w:rPr>
          <w:t>{d.edited_fields.placer_operation.total_disturbed_area:showEnd}</w:t>
        </w:r>
      </w:ins>
    </w:p>
    <w:p>
      <w:pPr>
        <w:pStyle w:val="LOnormal1"/>
        <w:rPr>
          <w:rFonts w:eastAsia="Times New Roman"/>
          <w:ins w:id="1078" w:author="Unknown Author" w:date="2021-09-02T17:10:48Z"/>
        </w:rPr>
      </w:pPr>
      <w:ins w:id="1077" w:author="Unknown Author" w:date="2021-09-02T17:10:48Z">
        <w:r>
          <w:rPr>
            <w:rFonts w:eastAsia="Times New Roman"/>
          </w:rPr>
          <w:t>{d.placer_operation.reclamation_area} {d.placer_operation.reclamation_unit_type_code}</w:t>
        </w:r>
      </w:ins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ins w:id="1080" w:author="Unknown Author" w:date="2021-09-02T17:10:48Z"/>
        </w:rPr>
      </w:pPr>
      <w:ins w:id="1079" w:author="Unknown Author" w:date="2021-09-02T17:10:48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Changes in and about a Stream</w:t>
        </w:r>
      </w:ins>
    </w:p>
    <w:p>
      <w:pPr>
        <w:pStyle w:val="LOnormal1"/>
        <w:rPr/>
      </w:pPr>
      <w:ins w:id="1081" w:author="Unknown Author" w:date="2021-09-02T17:10:4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Are you proposing a stream diversion into a different channel?</w:t>
        </w:r>
      </w:ins>
      <w:ins w:id="1082" w:author="Unknown Author" w:date="2021-09-02T17:10:48Z">
        <w:r>
          <w:rPr>
            <w:rFonts w:eastAsia="Times New Roman"/>
            <w:b/>
            <w:color w:val="00FF00"/>
          </w:rPr>
          <w:t xml:space="preserve">{d.edited_fields.placer_operation.has_stream_diversion:ifEQ(true):showBegin} </w:t>
        </w:r>
      </w:ins>
      <w:ins w:id="1083" w:author="Unknown Author" w:date="2021-09-02T17:10:48Z">
        <w:r>
          <w:rPr>
            <w:rFonts w:eastAsia="Times New Roman"/>
            <w:b/>
            <w:color w:val="234075"/>
          </w:rPr>
          <w:t xml:space="preserve">[EDITED] </w:t>
        </w:r>
      </w:ins>
      <w:ins w:id="1084" w:author="Unknown Author" w:date="2021-09-02T17:10:48Z">
        <w:r>
          <w:rPr>
            <w:rFonts w:eastAsia="Times New Roman"/>
            <w:b/>
            <w:color w:val="00FF00"/>
          </w:rPr>
          <w:t>{d.edited_fields.placer_operation.</w:t>
        </w:r>
      </w:ins>
      <w:ins w:id="1085" w:author="Unknown Author" w:date="2021-09-02T17:10:48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t>has_stream_diversion</w:t>
        </w:r>
      </w:ins>
      <w:ins w:id="1086" w:author="Unknown Author" w:date="2021-09-02T17:10:48Z">
        <w:r>
          <w:rPr>
            <w:rFonts w:eastAsia="Times New Roman"/>
            <w:b/>
            <w:color w:val="00FF00"/>
          </w:rPr>
          <w:t>:showEnd}</w:t>
        </w:r>
      </w:ins>
    </w:p>
    <w:p>
      <w:pPr>
        <w:pStyle w:val="LOnormal1"/>
        <w:rPr>
          <w:rFonts w:eastAsia="Times New Roman"/>
          <w:ins w:id="1089" w:author="Unknown Author" w:date="2021-09-02T17:10:48Z"/>
        </w:rPr>
      </w:pPr>
      <w:ins w:id="1088" w:author="Unknown Author" w:date="2021-09-02T17:10:48Z">
        <w:r>
          <w:rPr>
            <w:rFonts w:eastAsia="Times New Roman"/>
          </w:rPr>
          <w:t>{d.placer_operation.has_stream_diversion}</w:t>
        </w:r>
      </w:ins>
    </w:p>
    <w:p>
      <w:pPr>
        <w:pStyle w:val="Heading3"/>
        <w:rPr>
          <w:rFonts w:eastAsia="Times New Roman"/>
          <w:ins w:id="1091" w:author="Unknown Author" w:date="2021-09-02T17:10:48Z"/>
          <w:b w:val="false"/>
          <w:b w:val="false"/>
          <w:bCs w:val="false"/>
        </w:rPr>
      </w:pPr>
      <w:ins w:id="1090" w:author="Unknown Author" w:date="2021-09-02T17:10:48Z">
        <w:r>
          <w:rPr>
            <w:rFonts w:eastAsia="Times New Roman"/>
            <w:b w:val="false"/>
            <w:bCs w:val="false"/>
          </w:rPr>
          <w:t>Reclamation Program</w:t>
        </w:r>
      </w:ins>
    </w:p>
    <w:p>
      <w:pPr>
        <w:pStyle w:val="LOnormal1"/>
        <w:rPr/>
      </w:pPr>
      <w:ins w:id="1092" w:author="Unknown Author" w:date="2021-09-02T17:10:48Z">
        <w:r>
          <w:rPr>
            <w:rFonts w:eastAsia="Times New Roman"/>
            <w:b/>
          </w:rPr>
          <w:t>Proposed reclamation and timing for this specific activity:</w:t>
        </w:r>
      </w:ins>
      <w:ins w:id="1093" w:author="Unknown Author" w:date="2021-09-02T17:10:48Z">
        <w:r>
          <w:rPr>
            <w:rFonts w:eastAsia="Times New Roman"/>
            <w:b/>
            <w:color w:val="00FF00"/>
          </w:rPr>
          <w:t xml:space="preserve">{d.edited_fields.placer_operation.reclamation_description:ifEQ(true):showBegin} </w:t>
        </w:r>
      </w:ins>
      <w:ins w:id="1094" w:author="Unknown Author" w:date="2021-09-02T17:10:48Z">
        <w:r>
          <w:rPr>
            <w:rFonts w:eastAsia="Times New Roman"/>
            <w:b/>
            <w:color w:val="234075"/>
          </w:rPr>
          <w:t>[EDITED]</w:t>
        </w:r>
      </w:ins>
    </w:p>
    <w:p>
      <w:pPr>
        <w:pStyle w:val="LOnormal1"/>
        <w:rPr>
          <w:rFonts w:eastAsia="Times New Roman"/>
          <w:b/>
          <w:b/>
          <w:color w:val="00FF00"/>
          <w:ins w:id="1097" w:author="Unknown Author" w:date="2021-09-02T17:10:48Z"/>
        </w:rPr>
      </w:pPr>
      <w:ins w:id="1096" w:author="Unknown Author" w:date="2021-09-02T17:10:48Z">
        <w:r>
          <w:rPr>
            <w:rFonts w:eastAsia="Times New Roman"/>
            <w:b/>
            <w:color w:val="00FF00"/>
          </w:rPr>
          <w:t>{d.edited_fields.placer_operation.reclamation_description:showEnd}</w:t>
        </w:r>
      </w:ins>
    </w:p>
    <w:p>
      <w:pPr>
        <w:pStyle w:val="LOnormal1"/>
        <w:rPr>
          <w:rFonts w:eastAsia="Times New Roman"/>
          <w:ins w:id="1099" w:author="Unknown Author" w:date="2021-09-02T17:10:48Z"/>
        </w:rPr>
      </w:pPr>
      <w:ins w:id="1098" w:author="Unknown Author" w:date="2021-09-02T17:10:48Z">
        <w:r>
          <w:rPr>
            <w:rFonts w:eastAsia="Times New Roman"/>
          </w:rPr>
          <w:t>{d.placer_operation.reclamation_description}</w:t>
        </w:r>
      </w:ins>
    </w:p>
    <w:p>
      <w:pPr>
        <w:pStyle w:val="LOnormal1"/>
        <w:rPr/>
      </w:pPr>
      <w:ins w:id="1100" w:author="Unknown Author" w:date="2021-09-02T17:10:48Z">
        <w:r>
          <w:rPr>
            <w:rFonts w:eastAsia="Times New Roman"/>
            <w:b/>
          </w:rPr>
          <w:t>Estimated Cost of reclamation activities described above:</w:t>
        </w:r>
      </w:ins>
      <w:ins w:id="1101" w:author="Unknown Author" w:date="2021-09-02T17:10:48Z">
        <w:r>
          <w:rPr>
            <w:rFonts w:eastAsia="Times New Roman"/>
            <w:b/>
            <w:color w:val="00FF00"/>
          </w:rPr>
          <w:t xml:space="preserve">{d.edited_fields.placer_operation.reclamation_cost:ifEQ(true):showBegin} </w:t>
        </w:r>
      </w:ins>
      <w:ins w:id="1102" w:author="Unknown Author" w:date="2021-09-02T17:10:48Z">
        <w:r>
          <w:rPr>
            <w:rFonts w:eastAsia="Times New Roman"/>
            <w:b/>
            <w:color w:val="234075"/>
          </w:rPr>
          <w:t>[EDITED]</w:t>
        </w:r>
      </w:ins>
      <w:ins w:id="1103" w:author="Unknown Author" w:date="2021-09-02T17:10:48Z">
        <w:r>
          <w:rPr>
            <w:rFonts w:eastAsia="Times New Roman"/>
            <w:b/>
            <w:color w:val="00FF00"/>
          </w:rPr>
          <w:t xml:space="preserve"> {d.edited_fields.placer_operation.reclamation_cost:showEnd}</w:t>
        </w:r>
      </w:ins>
    </w:p>
    <w:p>
      <w:pPr>
        <w:pStyle w:val="LOnormal1"/>
        <w:rPr>
          <w:rFonts w:eastAsia="Times New Roman"/>
          <w:ins w:id="1106" w:author="Unknown Author" w:date="2021-09-02T17:10:48Z"/>
        </w:rPr>
      </w:pPr>
      <w:ins w:id="1105" w:author="Unknown Author" w:date="2021-09-02T17:10:48Z">
        <w:r>
          <w:rPr>
            <w:rFonts w:eastAsia="Times New Roman"/>
          </w:rPr>
          <w:t>{d.placer_operation.reclamation_cost}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1108" w:author="Unknown Author" w:date="2021-09-02T17:11:21Z"/>
          <w:u w:val="single"/>
        </w:rPr>
      </w:pPr>
      <w:ins w:id="1107" w:author="Unknown Author" w:date="2021-09-02T17:10:48Z">
        <w:r>
          <w:rPr>
            <w:b/>
            <w:bCs/>
            <w:i/>
            <w:iCs/>
            <w:color w:val="F79646"/>
            <w:u w:val="single"/>
          </w:rPr>
          <w:t>{d.render.placer_operation:showEnd}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1110" w:author="Unknown Author" w:date="2021-09-02T17:11:21Z"/>
          <w:u w:val="single"/>
        </w:rPr>
      </w:pPr>
      <w:ins w:id="1109" w:author="Unknown Author" w:date="2021-09-02T17:11:21Z">
        <w:r>
          <w:rPr>
            <w:b/>
            <w:bCs/>
            <w:i/>
            <w:iCs/>
            <w:color w:val="F79646"/>
            <w:u w:val="single"/>
          </w:rPr>
          <w:t>{d.render.water_supply:ifEQ(true):showBegin}</w:t>
        </w:r>
      </w:ins>
      <w:bookmarkStart w:id="29" w:name="_9s57twfcsq1f1"/>
      <w:bookmarkEnd w:id="29"/>
    </w:p>
    <w:p>
      <w:pPr>
        <w:pStyle w:val="Heading2"/>
        <w:rPr>
          <w:rFonts w:eastAsia="Times New Roman"/>
          <w:ins w:id="1112" w:author="Unknown Author" w:date="2021-09-02T17:11:21Z"/>
        </w:rPr>
      </w:pPr>
      <w:ins w:id="1111" w:author="Unknown Author" w:date="2021-09-02T17:11:21Z">
        <w:r>
          <w:rPr>
            <w:rFonts w:eastAsia="Times New Roman"/>
          </w:rPr>
          <w:t>Water Supply</w:t>
        </w:r>
      </w:ins>
    </w:p>
    <w:tbl>
      <w:tblPr>
        <w:tblW w:w="108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2"/>
        <w:gridCol w:w="1801"/>
        <w:gridCol w:w="1803"/>
        <w:gridCol w:w="1802"/>
        <w:gridCol w:w="1801"/>
        <w:gridCol w:w="1821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14" w:author="Unknown Author" w:date="2021-09-02T17:11:21Z"/>
                <w:b/>
                <w:b/>
              </w:rPr>
            </w:pPr>
            <w:ins w:id="1113" w:author="Unknown Author" w:date="2021-09-02T17:11:21Z">
              <w:r>
                <w:rPr>
                  <w:rFonts w:eastAsia="Times New Roman"/>
                  <w:b/>
                </w:rPr>
                <w:t>Source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16" w:author="Unknown Author" w:date="2021-09-02T17:11:21Z"/>
                <w:b/>
                <w:b/>
              </w:rPr>
            </w:pPr>
            <w:ins w:id="1115" w:author="Unknown Author" w:date="2021-09-02T17:11:21Z">
              <w:r>
                <w:rPr>
                  <w:rFonts w:eastAsia="Times New Roman"/>
                  <w:b/>
                </w:rPr>
                <w:t>Activity</w:t>
              </w:r>
            </w:ins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18" w:author="Unknown Author" w:date="2021-09-02T17:11:21Z"/>
                <w:b/>
                <w:b/>
              </w:rPr>
            </w:pPr>
            <w:ins w:id="1117" w:author="Unknown Author" w:date="2021-09-02T17:11:21Z">
              <w:r>
                <w:rPr>
                  <w:rFonts w:eastAsia="Times New Roman"/>
                  <w:b/>
                </w:rPr>
                <w:t>Water Use</w:t>
              </w:r>
            </w:ins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20" w:author="Unknown Author" w:date="2021-09-02T17:11:21Z"/>
                <w:b/>
                <w:b/>
              </w:rPr>
            </w:pPr>
            <w:ins w:id="1119" w:author="Unknown Author" w:date="2021-09-02T17:11:21Z">
              <w:r>
                <w:rPr>
                  <w:rFonts w:eastAsia="Times New Roman"/>
                  <w:b/>
                </w:rPr>
                <w:t>Pump Size (in)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22" w:author="Unknown Author" w:date="2021-09-02T17:11:21Z"/>
                <w:b/>
                <w:b/>
              </w:rPr>
            </w:pPr>
            <w:ins w:id="1121" w:author="Unknown Author" w:date="2021-09-02T17:11:21Z">
              <w:r>
                <w:rPr>
                  <w:rFonts w:eastAsia="Times New Roman"/>
                  <w:b/>
                </w:rPr>
                <w:t>Intake Location</w:t>
              </w:r>
            </w:ins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24" w:author="Unknown Author" w:date="2021-09-02T17:11:21Z"/>
                <w:b/>
                <w:b/>
              </w:rPr>
            </w:pPr>
            <w:ins w:id="1123" w:author="Unknown Author" w:date="2021-09-02T17:11:21Z">
              <w:r>
                <w:rPr>
                  <w:rFonts w:eastAsia="Times New Roman"/>
                  <w:b/>
                </w:rPr>
                <w:t>Estimate Rate</w:t>
              </w:r>
            </w:ins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26" w:author="Unknown Author" w:date="2021-09-02T17:11:21Z"/>
              </w:rPr>
            </w:pPr>
            <w:ins w:id="1125" w:author="Unknown Author" w:date="2021-09-02T17:11:21Z">
              <w:r>
                <w:rPr>
                  <w:rFonts w:eastAsia="Times New Roman"/>
                </w:rPr>
                <w:t>{d.water_supply.details[i].supply_source_description}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28" w:author="Unknown Author" w:date="2021-09-02T17:11:21Z"/>
              </w:rPr>
            </w:pPr>
            <w:ins w:id="1127" w:author="Unknown Author" w:date="2021-09-02T17:11:21Z">
              <w:r>
                <w:rPr>
                  <w:rFonts w:eastAsia="Times New Roman"/>
                </w:rPr>
                <w:t>{d.water_supply.details[i].supply_source_type}</w:t>
              </w:r>
            </w:ins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30" w:author="Unknown Author" w:date="2021-09-02T17:11:21Z"/>
              </w:rPr>
            </w:pPr>
            <w:ins w:id="1129" w:author="Unknown Author" w:date="2021-09-02T17:11:21Z">
              <w:r>
                <w:rPr>
                  <w:rFonts w:eastAsia="Times New Roman"/>
                </w:rPr>
                <w:t>{d.water_supply.details[i].water_use_description}</w:t>
              </w:r>
            </w:ins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32" w:author="Unknown Author" w:date="2021-09-02T17:11:21Z"/>
              </w:rPr>
            </w:pPr>
            <w:ins w:id="1131" w:author="Unknown Author" w:date="2021-09-02T17:11:21Z">
              <w:r>
                <w:rPr>
                  <w:rFonts w:eastAsia="Times New Roman"/>
                </w:rPr>
                <w:t>{d.water_supply.details[i].pump_size}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34" w:author="Unknown Author" w:date="2021-09-02T17:11:21Z"/>
              </w:rPr>
            </w:pPr>
            <w:ins w:id="1133" w:author="Unknown Author" w:date="2021-09-02T17:11:21Z">
              <w:r>
                <w:rPr>
                  <w:rFonts w:eastAsia="Times New Roman"/>
                </w:rPr>
                <w:t>{d.water_supply.details[i].intake_location}</w:t>
              </w:r>
            </w:ins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36" w:author="Unknown Author" w:date="2021-09-02T17:11:21Z"/>
              </w:rPr>
            </w:pPr>
            <w:ins w:id="1135" w:author="Unknown Author" w:date="2021-09-02T17:11:21Z">
              <w:r>
                <w:rPr>
                  <w:rFonts w:eastAsia="Times New Roman"/>
                </w:rPr>
                <w:t>{d.water_supply.details[i].estimate_rate} {d.water_supply.details[i].estimate_rate_unit_type_code}</w:t>
              </w:r>
            </w:ins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38" w:author="Unknown Author" w:date="2021-09-02T17:11:21Z"/>
              </w:rPr>
            </w:pPr>
            <w:ins w:id="1137" w:author="Unknown Author" w:date="2021-09-02T17:11:21Z">
              <w:r>
                <w:rPr>
                  <w:rFonts w:eastAsia="Times New Roman"/>
                </w:rPr>
                <w:t>{d.water_supply.details[i+1].supply_source_description}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40" w:author="Unknown Author" w:date="2021-09-02T17:11:21Z"/>
              </w:rPr>
            </w:pPr>
            <w:ins w:id="1139" w:author="Unknown Author" w:date="2021-09-02T17:11:21Z">
              <w:r>
                <w:rPr>
                  <w:rFonts w:eastAsia="Times New Roman"/>
                </w:rPr>
                <w:t>{d.water_supply.details[i+1].supply_source_type}</w:t>
              </w:r>
            </w:ins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42" w:author="Unknown Author" w:date="2021-09-02T17:11:21Z"/>
              </w:rPr>
            </w:pPr>
            <w:ins w:id="1141" w:author="Unknown Author" w:date="2021-09-02T17:11:21Z">
              <w:r>
                <w:rPr>
                  <w:rFonts w:eastAsia="Times New Roman"/>
                </w:rPr>
                <w:t>{d.water_supply.details[i+1].water_use_description}</w:t>
              </w:r>
            </w:ins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44" w:author="Unknown Author" w:date="2021-09-02T17:11:21Z"/>
              </w:rPr>
            </w:pPr>
            <w:ins w:id="1143" w:author="Unknown Author" w:date="2021-09-02T17:11:21Z">
              <w:r>
                <w:rPr>
                  <w:rFonts w:eastAsia="Times New Roman"/>
                </w:rPr>
                <w:t>{d.water_supply.details[i+1].pump_size}</w:t>
              </w:r>
            </w:ins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46" w:author="Unknown Author" w:date="2021-09-02T17:11:21Z"/>
              </w:rPr>
            </w:pPr>
            <w:ins w:id="1145" w:author="Unknown Author" w:date="2021-09-02T17:11:21Z">
              <w:r>
                <w:rPr>
                  <w:rFonts w:eastAsia="Times New Roman"/>
                </w:rPr>
                <w:t>{d.water_supply.details[i+1].intake_location}</w:t>
              </w:r>
            </w:ins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48" w:author="Unknown Author" w:date="2021-09-02T17:11:21Z"/>
              </w:rPr>
            </w:pPr>
            <w:ins w:id="1147" w:author="Unknown Author" w:date="2021-09-02T17:11:21Z">
              <w:r>
                <w:rPr>
                  <w:rFonts w:eastAsia="Times New Roman"/>
                </w:rPr>
                <w:t>{d.water_supply.details[i+1].estimate_rate} {d.water_supply.details[i+1].estimate_rate_unit_type_code}</w:t>
              </w:r>
            </w:ins>
          </w:p>
        </w:tc>
      </w:tr>
    </w:tbl>
    <w:p>
      <w:pPr>
        <w:pStyle w:val="LOnormal1"/>
        <w:jc w:val="center"/>
        <w:rPr/>
      </w:pPr>
      <w:ins w:id="1149" w:author="Unknown Author" w:date="2021-09-02T17:11:21Z">
        <w:r>
          <w:rPr>
            <w:rFonts w:eastAsia="Times New Roman"/>
            <w:b/>
            <w:i/>
            <w:color w:val="FF0000"/>
            <w:u w:val="single"/>
          </w:rPr>
          <w:t>{d.water_supply.details:ifEM():showBegin}</w:t>
        </w:r>
      </w:ins>
      <w:ins w:id="1150" w:author="Unknown Author" w:date="2021-09-02T17:11:21Z">
        <w:r>
          <w:rPr>
            <w:rFonts w:eastAsia="Times New Roman"/>
            <w:b/>
          </w:rPr>
          <w:t>No Data</w:t>
        </w:r>
      </w:ins>
      <w:ins w:id="1151" w:author="Unknown Author" w:date="2021-09-02T17:11:21Z">
        <w:r>
          <w:rPr>
            <w:rFonts w:eastAsia="Times New Roman"/>
            <w:b/>
            <w:i/>
            <w:color w:val="FF0000"/>
            <w:u w:val="single"/>
          </w:rPr>
          <w:t>{d.water_supply.details:showEnd}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1154" w:author="Unknown Author" w:date="2021-09-02T17:12:59Z"/>
          <w:u w:val="single"/>
        </w:rPr>
      </w:pPr>
      <w:ins w:id="1153" w:author="Unknown Author" w:date="2021-09-02T17:11:21Z">
        <w:r>
          <w:rPr>
            <w:b/>
            <w:bCs/>
            <w:i/>
            <w:iCs/>
            <w:color w:val="F79646"/>
            <w:u w:val="single"/>
          </w:rPr>
          <w:t>{d.render.water_supply:showEnd}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1156" w:author="Unknown Author" w:date="2021-09-02T17:13:00Z"/>
          <w:u w:val="single"/>
        </w:rPr>
      </w:pPr>
      <w:ins w:id="1155" w:author="Unknown Author" w:date="2021-09-02T17:13:00Z">
        <w:r>
          <w:rPr>
            <w:b/>
            <w:bCs/>
            <w:i/>
            <w:iCs/>
            <w:color w:val="F79646"/>
            <w:u w:val="single"/>
          </w:rPr>
          <w:t>{d.render.cut_lines_polarization_survey:ifEQ(true):showBegin}</w:t>
        </w:r>
      </w:ins>
    </w:p>
    <w:p>
      <w:pPr>
        <w:pStyle w:val="Heading2"/>
        <w:rPr>
          <w:rFonts w:eastAsia="Times New Roman"/>
          <w:ins w:id="1158" w:author="Unknown Author" w:date="2021-09-02T17:13:00Z"/>
        </w:rPr>
      </w:pPr>
      <w:ins w:id="1157" w:author="Unknown Author" w:date="2021-09-02T17:13:00Z">
        <w:r>
          <w:rPr>
            <w:rFonts w:eastAsia="Times New Roman"/>
          </w:rPr>
          <w:t>Cut Lines and Induced Polarization Survey</w:t>
        </w:r>
      </w:ins>
    </w:p>
    <w:p>
      <w:pPr>
        <w:pStyle w:val="Heading2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ins w:id="1160" w:author="Unknown Author" w:date="2021-09-02T17:13:00Z"/>
        </w:rPr>
      </w:pPr>
      <w:ins w:id="1159" w:author="Unknown Author" w:date="2021-09-02T17:13:00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Exploration Grid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62" w:author="Unknown Author" w:date="2021-09-02T17:13:00Z"/>
                <w:b/>
                <w:b/>
              </w:rPr>
            </w:pPr>
            <w:ins w:id="1161" w:author="Unknown Author" w:date="2021-09-02T17:13:00Z">
              <w:r>
                <w:rPr>
                  <w:rFonts w:eastAsia="Times New Roman"/>
                  <w:b/>
                </w:rPr>
                <w:t>Total Line (km)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64" w:author="Unknown Author" w:date="2021-09-02T17:13:00Z"/>
                <w:b/>
                <w:b/>
              </w:rPr>
            </w:pPr>
            <w:ins w:id="1163" w:author="Unknown Author" w:date="2021-09-02T17:13:00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168" w:author="Unknown Author" w:date="2021-09-02T17:13:00Z"/>
                <w:b/>
                <w:b/>
              </w:rPr>
            </w:pPr>
            <w:ins w:id="1165" w:author="Unknown Author" w:date="2021-09-02T17:13:00Z">
              <w:r>
                <w:rPr>
                  <w:rFonts w:eastAsia="Times New Roman"/>
                  <w:b/>
                </w:rPr>
                <w:t>Merchantable Timber Volume (m</w:t>
              </w:r>
            </w:ins>
            <w:ins w:id="1166" w:author="Unknown Author" w:date="2021-09-02T17:13:00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1167" w:author="Unknown Author" w:date="2021-09-02T17:13:00Z">
              <w:r>
                <w:rPr>
                  <w:rFonts w:eastAsia="Times New Roman"/>
                  <w:b/>
                </w:rPr>
                <w:t>)</w:t>
              </w:r>
            </w:ins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70" w:author="Unknown Author" w:date="2021-09-02T17:13:00Z"/>
              </w:rPr>
            </w:pPr>
            <w:ins w:id="1169" w:author="Unknown Author" w:date="2021-09-02T17:13:00Z">
              <w:r>
                <w:rPr>
                  <w:rFonts w:eastAsia="Times New Roman"/>
                </w:rPr>
                <w:t>{d.cut_lines_polarization_survey.details[i].cut_line_length}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72" w:author="Unknown Author" w:date="2021-09-02T17:13:00Z"/>
              </w:rPr>
            </w:pPr>
            <w:ins w:id="1171" w:author="Unknown Author" w:date="2021-09-02T17:13:00Z">
              <w:r>
                <w:rPr>
                  <w:rFonts w:eastAsia="Times New Roman"/>
                </w:rPr>
                <w:t>{d.cut_lines_polarization_survey.details[i].disturbed_area}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74" w:author="Unknown Author" w:date="2021-09-02T17:13:00Z"/>
              </w:rPr>
            </w:pPr>
            <w:ins w:id="1173" w:author="Unknown Author" w:date="2021-09-02T17:13:00Z">
              <w:r>
                <w:rPr>
                  <w:rFonts w:eastAsia="Times New Roman"/>
                </w:rPr>
                <w:t>{d.cut_lines_polarization_survey.details[i].timber_volume}</w:t>
              </w:r>
            </w:ins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76" w:author="Unknown Author" w:date="2021-09-02T17:13:00Z"/>
              </w:rPr>
            </w:pPr>
            <w:ins w:id="1175" w:author="Unknown Author" w:date="2021-09-02T17:13:00Z">
              <w:r>
                <w:rPr>
                  <w:rFonts w:eastAsia="Times New Roman"/>
                </w:rPr>
                <w:t>{d.cut_lines_polarization_survey.details[i+1].cut_line_length}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78" w:author="Unknown Author" w:date="2021-09-02T17:13:00Z"/>
              </w:rPr>
            </w:pPr>
            <w:ins w:id="1177" w:author="Unknown Author" w:date="2021-09-02T17:13:00Z">
              <w:r>
                <w:rPr>
                  <w:rFonts w:eastAsia="Times New Roman"/>
                </w:rPr>
                <w:t>{d.cut_lines_polarization_survey.details[i+1].disturbed_area}</w:t>
              </w:r>
            </w:ins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180" w:author="Unknown Author" w:date="2021-09-02T17:13:00Z"/>
              </w:rPr>
            </w:pPr>
            <w:ins w:id="1179" w:author="Unknown Author" w:date="2021-09-02T17:13:00Z">
              <w:r>
                <w:rPr>
                  <w:rFonts w:eastAsia="Times New Roman"/>
                </w:rPr>
                <w:t>{d.cut_lines_polarization_survey.details[i+1].timber_volume}</w:t>
              </w:r>
            </w:ins>
          </w:p>
        </w:tc>
      </w:tr>
    </w:tbl>
    <w:p>
      <w:pPr>
        <w:pStyle w:val="LOnormal1"/>
        <w:jc w:val="center"/>
        <w:rPr/>
      </w:pPr>
      <w:ins w:id="1181" w:author="Unknown Author" w:date="2021-09-02T17:13:00Z">
        <w:r>
          <w:rPr>
            <w:rFonts w:eastAsia="Times New Roman"/>
            <w:b/>
            <w:i/>
            <w:color w:val="FF0000"/>
            <w:u w:val="single"/>
          </w:rPr>
          <w:t>{d.cut_lines_polarization_survey.details:ifEM():showBegin}</w:t>
        </w:r>
      </w:ins>
      <w:ins w:id="1182" w:author="Unknown Author" w:date="2021-09-02T17:13:00Z">
        <w:r>
          <w:rPr>
            <w:rFonts w:eastAsia="Times New Roman"/>
            <w:b/>
          </w:rPr>
          <w:t>No Data</w:t>
        </w:r>
      </w:ins>
      <w:ins w:id="1183" w:author="Unknown Author" w:date="2021-09-02T17:13:00Z">
        <w:r>
          <w:rPr>
            <w:rFonts w:eastAsia="Times New Roman"/>
            <w:b/>
            <w:i/>
            <w:color w:val="FF0000"/>
            <w:u w:val="single"/>
          </w:rPr>
          <w:t>{d.cut_lines_polarization_survey.details:showEnd}</w:t>
        </w:r>
      </w:ins>
    </w:p>
    <w:p>
      <w:pPr>
        <w:pStyle w:val="Heading3"/>
        <w:rPr>
          <w:rFonts w:eastAsia="Times New Roman"/>
          <w:ins w:id="1186" w:author="Unknown Author" w:date="2021-09-02T17:13:00Z"/>
        </w:rPr>
      </w:pPr>
      <w:ins w:id="1185" w:author="Unknown Author" w:date="2021-09-02T17:13:00Z">
        <w:bookmarkStart w:id="30" w:name="_6x5pyl9sxydb1"/>
        <w:bookmarkEnd w:id="30"/>
        <w:r>
          <w:rPr>
            <w:rFonts w:eastAsia="Times New Roman"/>
          </w:rPr>
          <w:t>Reclamation Program</w:t>
        </w:r>
      </w:ins>
    </w:p>
    <w:p>
      <w:pPr>
        <w:pStyle w:val="LOnormal1"/>
        <w:rPr/>
      </w:pPr>
      <w:ins w:id="1187" w:author="Unknown Author" w:date="2021-09-02T17:13:00Z">
        <w:r>
          <w:rPr>
            <w:rFonts w:eastAsia="Times New Roman"/>
            <w:b/>
          </w:rPr>
          <w:t>Proposed reclamation and timing for this specific activity:</w:t>
        </w:r>
      </w:ins>
      <w:ins w:id="1188" w:author="Unknown Author" w:date="2021-09-02T17:13:00Z">
        <w:r>
          <w:rPr>
            <w:rFonts w:eastAsia="Times New Roman"/>
            <w:b/>
            <w:color w:val="00FF00"/>
          </w:rPr>
          <w:t xml:space="preserve">{d.edited_fields.cut_lines_polarization_survey.reclamation_description:ifEQ(true):showBegin} </w:t>
        </w:r>
      </w:ins>
      <w:ins w:id="1189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190" w:author="Unknown Author" w:date="2021-09-02T17:13:00Z">
        <w:r>
          <w:rPr>
            <w:rFonts w:eastAsia="Times New Roman"/>
            <w:b/>
            <w:color w:val="00FF00"/>
          </w:rPr>
          <w:t xml:space="preserve"> {d.edited_fields.cut_lines_polarization_survey.reclamation_description:showEnd}</w:t>
        </w:r>
      </w:ins>
    </w:p>
    <w:p>
      <w:pPr>
        <w:pStyle w:val="LOnormal1"/>
        <w:rPr>
          <w:rFonts w:eastAsia="Times New Roman"/>
          <w:ins w:id="1193" w:author="Unknown Author" w:date="2021-09-02T17:13:00Z"/>
        </w:rPr>
      </w:pPr>
      <w:ins w:id="1192" w:author="Unknown Author" w:date="2021-09-02T17:13:00Z">
        <w:r>
          <w:rPr>
            <w:rFonts w:eastAsia="Times New Roman"/>
          </w:rPr>
          <w:t>{d.cut_lines_polarization_survey.reclamation_description}</w:t>
        </w:r>
      </w:ins>
    </w:p>
    <w:p>
      <w:pPr>
        <w:pStyle w:val="LOnormal1"/>
        <w:rPr/>
      </w:pPr>
      <w:ins w:id="1194" w:author="Unknown Author" w:date="2021-09-02T17:13:00Z">
        <w:r>
          <w:rPr>
            <w:rFonts w:eastAsia="Times New Roman"/>
            <w:b/>
          </w:rPr>
          <w:t>Estimated Cost of reclamation activities described above:</w:t>
        </w:r>
      </w:ins>
      <w:ins w:id="1195" w:author="Unknown Author" w:date="2021-09-02T17:13:00Z">
        <w:r>
          <w:rPr>
            <w:rFonts w:eastAsia="Times New Roman"/>
            <w:b/>
            <w:color w:val="00FF00"/>
          </w:rPr>
          <w:t xml:space="preserve">{d.edited_fields.cut_lines_polarization_survey.reclamation_cost:ifEQ(true):showBegin} </w:t>
        </w:r>
      </w:ins>
      <w:ins w:id="1196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197" w:author="Unknown Author" w:date="2021-09-02T17:13:00Z">
        <w:r>
          <w:rPr>
            <w:rFonts w:eastAsia="Times New Roman"/>
            <w:b/>
            <w:color w:val="00FF00"/>
          </w:rPr>
          <w:t xml:space="preserve"> {d.edited_fields.cut_lines_polarization_survey.reclamation_cost:showEnd}</w:t>
        </w:r>
      </w:ins>
    </w:p>
    <w:p>
      <w:pPr>
        <w:pStyle w:val="LOnormal1"/>
        <w:rPr>
          <w:rFonts w:eastAsia="Times New Roman"/>
          <w:ins w:id="1200" w:author="Unknown Author" w:date="2021-09-02T17:13:00Z"/>
        </w:rPr>
      </w:pPr>
      <w:ins w:id="1199" w:author="Unknown Author" w:date="2021-09-02T17:13:00Z">
        <w:r>
          <w:rPr>
            <w:rFonts w:eastAsia="Times New Roman"/>
          </w:rPr>
          <w:t>{d.cut_lines_polarization_survey.reclamation_cost}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1202" w:author="Unknown Author" w:date="2021-09-02T17:13:00Z"/>
          <w:u w:val="single"/>
        </w:rPr>
      </w:pPr>
      <w:ins w:id="1201" w:author="Unknown Author" w:date="2021-09-02T17:13:00Z">
        <w:r>
          <w:rPr>
            <w:b/>
            <w:bCs/>
            <w:i/>
            <w:iCs/>
            <w:color w:val="F79646"/>
            <w:u w:val="single"/>
          </w:rPr>
          <w:t>{d.render.cut_lines_polarization_survey:showEnd}</w:t>
        </w:r>
      </w:ins>
    </w:p>
    <w:p>
      <w:pPr>
        <w:pStyle w:val="Normal"/>
        <w:rPr>
          <w:b/>
          <w:b/>
          <w:bCs/>
          <w:i/>
          <w:i/>
          <w:iCs/>
          <w:color w:val="F79646"/>
          <w:ins w:id="1204" w:author="Unknown Author" w:date="2021-09-02T17:13:00Z"/>
          <w:u w:val="single"/>
        </w:rPr>
      </w:pPr>
      <w:ins w:id="1203" w:author="Unknown Author" w:date="2021-09-02T17:13:00Z">
        <w:r>
          <w:rPr>
            <w:b/>
            <w:bCs/>
            <w:i/>
            <w:iCs/>
            <w:color w:val="F79646"/>
            <w:u w:val="single"/>
          </w:rPr>
          <w:t>{d.render.settling_pond:ifEQ(true):showBegin}</w:t>
        </w:r>
      </w:ins>
      <w:bookmarkStart w:id="31" w:name="_efw09qt1ruio1"/>
      <w:bookmarkEnd w:id="31"/>
    </w:p>
    <w:p>
      <w:pPr>
        <w:pStyle w:val="Heading2"/>
        <w:rPr>
          <w:rFonts w:eastAsia="Times New Roman"/>
          <w:ins w:id="1206" w:author="Unknown Author" w:date="2021-09-02T17:13:00Z"/>
        </w:rPr>
      </w:pPr>
      <w:ins w:id="1205" w:author="Unknown Author" w:date="2021-09-02T17:13:00Z">
        <w:r>
          <w:rPr>
            <w:rFonts w:eastAsia="Times New Roman"/>
          </w:rPr>
          <w:t>Settling Ponds</w:t>
        </w:r>
      </w:ins>
    </w:p>
    <w:p>
      <w:pPr>
        <w:pStyle w:val="LOnormal1"/>
        <w:rPr/>
      </w:pPr>
      <w:ins w:id="1207" w:author="Unknown Author" w:date="2021-09-02T17:13:00Z">
        <w:r>
          <w:rPr>
            <w:rFonts w:eastAsia="Times New Roman"/>
            <w:b/>
          </w:rPr>
          <w:t>Describe the wastewater treatment facility (settling pond design, recycling, distance from creek, etc.):</w:t>
        </w:r>
      </w:ins>
      <w:ins w:id="1208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{d.edited_fields.settling_pond.wastewater_facility_description:ifEQ(true):showBegin} </w:t>
        </w:r>
      </w:ins>
      <w:ins w:id="1209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210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{d.edited_fields.settling_pond.wastewater_facility_description:showEnd} </w:t>
        </w:r>
      </w:ins>
    </w:p>
    <w:p>
      <w:pPr>
        <w:pStyle w:val="LOnormal1"/>
        <w:rPr>
          <w:rFonts w:eastAsia="Times New Roman"/>
          <w:ins w:id="1213" w:author="Unknown Author" w:date="2021-09-02T17:13:00Z"/>
        </w:rPr>
      </w:pPr>
      <w:ins w:id="1212" w:author="Unknown Author" w:date="2021-09-02T17:13:00Z">
        <w:r>
          <w:rPr>
            <w:rFonts w:eastAsia="Times New Roman"/>
          </w:rPr>
          <w:t>{d.settling_pond.wastewater_facility_description}</w:t>
        </w:r>
      </w:ins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ins w:id="1215" w:author="Unknown Author" w:date="2021-09-02T17:13:00Z"/>
        </w:rPr>
      </w:pPr>
      <w:ins w:id="1214" w:author="Unknown Author" w:date="2021-09-02T17:13:00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Activities</w:t>
        </w:r>
      </w:ins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52"/>
        <w:gridCol w:w="1352"/>
        <w:gridCol w:w="1351"/>
        <w:gridCol w:w="1352"/>
        <w:gridCol w:w="1353"/>
        <w:gridCol w:w="1363"/>
        <w:gridCol w:w="1351"/>
        <w:gridCol w:w="1326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217" w:author="Unknown Author" w:date="2021-09-02T17:13:00Z"/>
                <w:b/>
                <w:b/>
              </w:rPr>
            </w:pPr>
            <w:ins w:id="1216" w:author="Unknown Author" w:date="2021-09-02T17:13:00Z">
              <w:r>
                <w:rPr>
                  <w:rFonts w:eastAsia="Times New Roman"/>
                  <w:b/>
                </w:rPr>
                <w:t>Pond ID</w:t>
              </w:r>
            </w:ins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219" w:author="Unknown Author" w:date="2021-09-02T17:13:00Z"/>
                <w:b/>
                <w:b/>
              </w:rPr>
            </w:pPr>
            <w:ins w:id="1218" w:author="Unknown Author" w:date="2021-09-02T17:13:00Z">
              <w:r>
                <w:rPr>
                  <w:rFonts w:eastAsia="Times New Roman"/>
                  <w:b/>
                </w:rPr>
                <w:t>Width (m)</w:t>
              </w:r>
            </w:ins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221" w:author="Unknown Author" w:date="2021-09-02T17:13:00Z"/>
                <w:b/>
                <w:b/>
              </w:rPr>
            </w:pPr>
            <w:ins w:id="1220" w:author="Unknown Author" w:date="2021-09-02T17:13:00Z">
              <w:r>
                <w:rPr>
                  <w:rFonts w:eastAsia="Times New Roman"/>
                  <w:b/>
                </w:rPr>
                <w:t>Length (m)</w:t>
              </w:r>
            </w:ins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223" w:author="Unknown Author" w:date="2021-09-02T17:13:00Z"/>
                <w:b/>
                <w:b/>
              </w:rPr>
            </w:pPr>
            <w:ins w:id="1222" w:author="Unknown Author" w:date="2021-09-02T17:13:00Z">
              <w:r>
                <w:rPr>
                  <w:rFonts w:eastAsia="Times New Roman"/>
                  <w:b/>
                </w:rPr>
                <w:t>Depth (m)</w:t>
              </w:r>
            </w:ins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225" w:author="Unknown Author" w:date="2021-09-02T17:13:00Z"/>
                <w:b/>
                <w:b/>
              </w:rPr>
            </w:pPr>
            <w:ins w:id="1224" w:author="Unknown Author" w:date="2021-09-02T17:13:00Z">
              <w:r>
                <w:rPr>
                  <w:rFonts w:eastAsia="Times New Roman"/>
                  <w:b/>
                </w:rPr>
                <w:t>Disturbed Area (ha)</w:t>
              </w:r>
            </w:ins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229" w:author="Unknown Author" w:date="2021-09-02T17:13:00Z"/>
                <w:b/>
                <w:b/>
              </w:rPr>
            </w:pPr>
            <w:ins w:id="1226" w:author="Unknown Author" w:date="2021-09-02T17:13:00Z">
              <w:r>
                <w:rPr>
                  <w:rFonts w:eastAsia="Times New Roman"/>
                  <w:b/>
                </w:rPr>
                <w:t>Merchantable Timber Volume (m</w:t>
              </w:r>
            </w:ins>
            <w:ins w:id="1227" w:author="Unknown Author" w:date="2021-09-02T17:13:00Z">
              <w:r>
                <w:rPr>
                  <w:rFonts w:eastAsia="Times New Roman"/>
                  <w:b/>
                  <w:vertAlign w:val="superscript"/>
                </w:rPr>
                <w:t>3</w:t>
              </w:r>
            </w:ins>
            <w:ins w:id="1228" w:author="Unknown Author" w:date="2021-09-02T17:13:00Z">
              <w:r>
                <w:rPr>
                  <w:rFonts w:eastAsia="Times New Roman"/>
                  <w:b/>
                </w:rPr>
                <w:t>)</w:t>
              </w:r>
            </w:ins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231" w:author="Unknown Author" w:date="2021-09-02T17:13:00Z"/>
                <w:b/>
                <w:b/>
              </w:rPr>
            </w:pPr>
            <w:ins w:id="1230" w:author="Unknown Author" w:date="2021-09-02T17:13:00Z">
              <w:r>
                <w:rPr>
                  <w:rFonts w:eastAsia="Times New Roman"/>
                  <w:b/>
                </w:rPr>
                <w:t>Water Source</w:t>
              </w:r>
            </w:ins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ins w:id="1233" w:author="Unknown Author" w:date="2021-09-02T17:13:00Z"/>
                <w:b/>
                <w:b/>
              </w:rPr>
            </w:pPr>
            <w:ins w:id="1232" w:author="Unknown Author" w:date="2021-09-02T17:13:00Z">
              <w:r>
                <w:rPr>
                  <w:rFonts w:eastAsia="Times New Roman"/>
                  <w:b/>
                </w:rPr>
                <w:t>Construction Method</w:t>
              </w:r>
            </w:ins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235" w:author="Unknown Author" w:date="2021-09-02T17:13:00Z"/>
              </w:rPr>
            </w:pPr>
            <w:ins w:id="1234" w:author="Unknown Author" w:date="2021-09-02T17:13:00Z">
              <w:r>
                <w:rPr>
                  <w:rFonts w:eastAsia="Times New Roman"/>
                </w:rPr>
                <w:t>{d.settling_pond.details[i].activity_type_description}</w:t>
              </w:r>
            </w:ins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237" w:author="Unknown Author" w:date="2021-09-02T17:13:00Z"/>
              </w:rPr>
            </w:pPr>
            <w:ins w:id="1236" w:author="Unknown Author" w:date="2021-09-02T17:13:00Z">
              <w:r>
                <w:rPr>
                  <w:rFonts w:eastAsia="Times New Roman"/>
                </w:rPr>
                <w:t>{d.settling_pond.details[i].width}</w:t>
              </w:r>
            </w:ins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239" w:author="Unknown Author" w:date="2021-09-02T17:13:00Z"/>
              </w:rPr>
            </w:pPr>
            <w:ins w:id="1238" w:author="Unknown Author" w:date="2021-09-02T17:13:00Z">
              <w:r>
                <w:rPr>
                  <w:rFonts w:eastAsia="Times New Roman"/>
                </w:rPr>
                <w:t>{d.settling_pond.details[i].length}</w:t>
              </w:r>
            </w:ins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241" w:author="Unknown Author" w:date="2021-09-02T17:13:00Z"/>
              </w:rPr>
            </w:pPr>
            <w:ins w:id="1240" w:author="Unknown Author" w:date="2021-09-02T17:13:00Z">
              <w:r>
                <w:rPr>
                  <w:rFonts w:eastAsia="Times New Roman"/>
                </w:rPr>
                <w:t>{d.settling_pond.details[i].depth}</w:t>
              </w:r>
            </w:ins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243" w:author="Unknown Author" w:date="2021-09-02T17:13:00Z"/>
              </w:rPr>
            </w:pPr>
            <w:ins w:id="1242" w:author="Unknown Author" w:date="2021-09-02T17:13:00Z">
              <w:r>
                <w:rPr>
                  <w:rFonts w:eastAsia="Times New Roman"/>
                </w:rPr>
                <w:t>{d.settling_pond.details[i].disturbed_area}</w:t>
              </w:r>
            </w:ins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245" w:author="Unknown Author" w:date="2021-09-02T17:13:00Z"/>
              </w:rPr>
            </w:pPr>
            <w:ins w:id="1244" w:author="Unknown Author" w:date="2021-09-02T17:13:00Z">
              <w:r>
                <w:rPr>
                  <w:rFonts w:eastAsia="Times New Roman"/>
                </w:rPr>
                <w:t>{d.settling_pond.details[i].timber_volume}</w:t>
              </w:r>
            </w:ins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247" w:author="Unknown Author" w:date="2021-09-02T17:13:00Z"/>
              </w:rPr>
            </w:pPr>
            <w:ins w:id="1246" w:author="Unknown Author" w:date="2021-09-02T17:13:00Z">
              <w:r>
                <w:rPr>
                  <w:rFonts w:eastAsia="Times New Roman"/>
                </w:rPr>
                <w:t>{d.settling_pond.details[i].water_source_description}</w:t>
              </w:r>
            </w:ins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ins w:id="1249" w:author="Unknown Author" w:date="2021-09-02T17:13:00Z"/>
              </w:rPr>
            </w:pPr>
            <w:ins w:id="1248" w:author="Unknown Author" w:date="2021-09-02T17:13:00Z">
              <w:r>
                <w:rPr>
                  <w:rFonts w:eastAsia="Times New Roman"/>
                </w:rPr>
                <w:t>{d.settling_pond.details[i].construction_plan}</w:t>
              </w:r>
            </w:ins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251" w:author="Unknown Author" w:date="2021-09-02T17:13:00Z"/>
              </w:rPr>
            </w:pPr>
            <w:ins w:id="1250" w:author="Unknown Author" w:date="2021-09-02T17:13:00Z">
              <w:r>
                <w:rPr>
                  <w:rFonts w:eastAsia="Times New Roman"/>
                </w:rPr>
                <w:t>{d.settling_pond.details[i+1].activity_type_description}</w:t>
              </w:r>
            </w:ins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253" w:author="Unknown Author" w:date="2021-09-02T17:13:00Z"/>
              </w:rPr>
            </w:pPr>
            <w:ins w:id="1252" w:author="Unknown Author" w:date="2021-09-02T17:13:00Z">
              <w:r>
                <w:rPr>
                  <w:rFonts w:eastAsia="Times New Roman"/>
                </w:rPr>
                <w:t>{d.settling_pond.details[i+1].width}</w:t>
              </w:r>
            </w:ins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255" w:author="Unknown Author" w:date="2021-09-02T17:13:00Z"/>
              </w:rPr>
            </w:pPr>
            <w:ins w:id="1254" w:author="Unknown Author" w:date="2021-09-02T17:13:00Z">
              <w:r>
                <w:rPr>
                  <w:rFonts w:eastAsia="Times New Roman"/>
                </w:rPr>
                <w:t>{d.settling_pond.details[i+1].length}</w:t>
              </w:r>
            </w:ins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257" w:author="Unknown Author" w:date="2021-09-02T17:13:00Z"/>
              </w:rPr>
            </w:pPr>
            <w:ins w:id="1256" w:author="Unknown Author" w:date="2021-09-02T17:13:00Z">
              <w:r>
                <w:rPr>
                  <w:rFonts w:eastAsia="Times New Roman"/>
                </w:rPr>
                <w:t>{d.settling_pond.details[i+1].depth}</w:t>
              </w:r>
            </w:ins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259" w:author="Unknown Author" w:date="2021-09-02T17:13:00Z"/>
              </w:rPr>
            </w:pPr>
            <w:ins w:id="1258" w:author="Unknown Author" w:date="2021-09-02T17:13:00Z">
              <w:r>
                <w:rPr>
                  <w:rFonts w:eastAsia="Times New Roman"/>
                </w:rPr>
                <w:t>{d.settling_pond.details[i+1].disturbed_area}</w:t>
              </w:r>
            </w:ins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261" w:author="Unknown Author" w:date="2021-09-02T17:13:00Z"/>
              </w:rPr>
            </w:pPr>
            <w:ins w:id="1260" w:author="Unknown Author" w:date="2021-09-02T17:13:00Z">
              <w:r>
                <w:rPr>
                  <w:rFonts w:eastAsia="Times New Roman"/>
                </w:rPr>
                <w:t>{d.settling_pond.details[i+1].timber_volume}</w:t>
              </w:r>
            </w:ins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263" w:author="Unknown Author" w:date="2021-09-02T17:13:00Z"/>
              </w:rPr>
            </w:pPr>
            <w:ins w:id="1262" w:author="Unknown Author" w:date="2021-09-02T17:13:00Z">
              <w:r>
                <w:rPr>
                  <w:rFonts w:eastAsia="Times New Roman"/>
                </w:rPr>
                <w:t>{d.settling_pond.details[i+1].water_source_description}</w:t>
              </w:r>
            </w:ins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ins w:id="1265" w:author="Unknown Author" w:date="2021-09-02T17:13:00Z"/>
              </w:rPr>
            </w:pPr>
            <w:ins w:id="1264" w:author="Unknown Author" w:date="2021-09-02T17:13:00Z">
              <w:r>
                <w:rPr>
                  <w:rFonts w:eastAsia="Times New Roman"/>
                </w:rPr>
                <w:t>{d.settling_pond.details[i+1].construction_plan}</w:t>
              </w:r>
            </w:ins>
          </w:p>
        </w:tc>
      </w:tr>
    </w:tbl>
    <w:p>
      <w:pPr>
        <w:pStyle w:val="LOnormal1"/>
        <w:jc w:val="center"/>
        <w:rPr/>
      </w:pPr>
      <w:ins w:id="1266" w:author="Unknown Author" w:date="2021-09-02T17:13:00Z">
        <w:r>
          <w:rPr>
            <w:rFonts w:eastAsia="Times New Roman"/>
            <w:b/>
            <w:i/>
            <w:color w:val="FF0000"/>
            <w:u w:val="single"/>
          </w:rPr>
          <w:t>{d.settling_pond.details:ifEM():showBegin}</w:t>
        </w:r>
      </w:ins>
      <w:ins w:id="1267" w:author="Unknown Author" w:date="2021-09-02T17:13:00Z">
        <w:r>
          <w:rPr>
            <w:rFonts w:eastAsia="Times New Roman"/>
            <w:b/>
          </w:rPr>
          <w:t>No Data</w:t>
        </w:r>
      </w:ins>
      <w:ins w:id="1268" w:author="Unknown Author" w:date="2021-09-02T17:13:00Z">
        <w:r>
          <w:rPr>
            <w:rFonts w:eastAsia="Times New Roman"/>
            <w:b/>
            <w:i/>
            <w:color w:val="FF0000"/>
            <w:u w:val="single"/>
          </w:rPr>
          <w:t>{d.settling_pond.details:showEnd}</w:t>
        </w:r>
      </w:ins>
    </w:p>
    <w:p>
      <w:pPr>
        <w:pStyle w:val="LOnormal1"/>
        <w:rPr>
          <w:rFonts w:eastAsia="Times New Roman"/>
          <w:ins w:id="1271" w:author="Unknown Author" w:date="2021-09-02T17:13:00Z"/>
          <w:bCs/>
          <w:iCs/>
        </w:rPr>
      </w:pPr>
      <w:ins w:id="1270" w:author="Unknown Author" w:date="2021-09-02T17:13:00Z">
        <w:r>
          <w:rPr>
            <w:rFonts w:eastAsia="Times New Roman"/>
            <w:bCs/>
            <w:iCs/>
          </w:rPr>
        </w:r>
      </w:ins>
    </w:p>
    <w:p>
      <w:pPr>
        <w:pStyle w:val="LOnormal1"/>
        <w:rPr/>
      </w:pPr>
      <w:ins w:id="1272" w:author="Unknown Author" w:date="2021-09-02T17:13:00Z">
        <w:r>
          <w:rPr>
            <w:rFonts w:eastAsia="Times New Roman"/>
            <w:b/>
          </w:rPr>
          <w:t>Disposal of fines from cleanout (i.e. use as a subsoil material):</w:t>
        </w:r>
      </w:ins>
      <w:ins w:id="1273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{d.edited_fields.settling_pond.disposal_from_clean_out:ifEQ(true):showBegin} </w:t>
        </w:r>
      </w:ins>
      <w:ins w:id="1274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275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{d.edited_fields.settling_pond.disposal_from_clean_out:showEnd} </w:t>
        </w:r>
      </w:ins>
    </w:p>
    <w:p>
      <w:pPr>
        <w:pStyle w:val="LOnormal1"/>
        <w:rPr>
          <w:rFonts w:eastAsia="Times New Roman"/>
          <w:ins w:id="1278" w:author="Unknown Author" w:date="2021-09-02T17:13:00Z"/>
        </w:rPr>
      </w:pPr>
      <w:ins w:id="1277" w:author="Unknown Author" w:date="2021-09-02T17:13:00Z">
        <w:r>
          <w:rPr>
            <w:rFonts w:eastAsia="Times New Roman"/>
          </w:rPr>
          <w:t>{d.settling_pond.disposal_from_clean_out}</w:t>
        </w:r>
      </w:ins>
    </w:p>
    <w:p>
      <w:pPr>
        <w:pStyle w:val="LOnormal1"/>
        <w:rPr>
          <w:rFonts w:eastAsia="Times New Roman"/>
          <w:ins w:id="1280" w:author="Unknown Author" w:date="2021-09-02T17:13:00Z"/>
          <w:b/>
          <w:b/>
          <w:shd w:fill="FFFFFF" w:val="clear"/>
        </w:rPr>
      </w:pPr>
      <w:ins w:id="1279" w:author="Unknown Author" w:date="2021-09-02T17:13:00Z">
        <w:r>
          <w:rPr>
            <w:rFonts w:eastAsia="Times New Roman"/>
            <w:b/>
            <w:shd w:fill="FFFFFF" w:val="clear"/>
          </w:rPr>
          <w:t>Water from ponds will be:</w:t>
        </w:r>
      </w:ins>
    </w:p>
    <w:p>
      <w:pPr>
        <w:pStyle w:val="LOnormal1"/>
        <w:rPr/>
      </w:pPr>
      <w:ins w:id="1281" w:author="Unknown Author" w:date="2021-09-02T17:13:00Z">
        <w:r>
          <w:rPr>
            <w:rFonts w:eastAsia="Times New Roman"/>
            <w:shd w:fill="FFFFFF" w:val="clear"/>
          </w:rPr>
          <w:t>Recycled:</w:t>
        </w:r>
      </w:ins>
      <w:ins w:id="1282" w:author="Unknown Author" w:date="2021-09-02T17:13:00Z">
        <w:r>
          <w:rPr>
            <w:rFonts w:eastAsia="Times New Roman"/>
            <w:color w:val="00FF00"/>
            <w:shd w:fill="FFFFFF" w:val="clear"/>
          </w:rPr>
          <w:t xml:space="preserve"> </w:t>
        </w:r>
      </w:ins>
      <w:ins w:id="1283" w:author="Unknown Author" w:date="2021-09-02T17:13:00Z">
        <w:r>
          <w:rPr>
            <w:rFonts w:eastAsia="Times New Roman"/>
          </w:rPr>
          <w:t>{d.settling_pond.is_ponds_recycled}</w:t>
        </w:r>
      </w:ins>
      <w:ins w:id="1284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{d.edited_fields.settling_pond.is_ponds_recycled:ifEQ(true):showBegin} </w:t>
        </w:r>
      </w:ins>
      <w:ins w:id="1285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286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{d.edited_fields.settling_pond.is_ponds_recycled:showEnd} </w:t>
        </w:r>
      </w:ins>
    </w:p>
    <w:p>
      <w:pPr>
        <w:pStyle w:val="LOnormal1"/>
        <w:rPr/>
      </w:pPr>
      <w:ins w:id="1288" w:author="Unknown Author" w:date="2021-09-02T17:13:00Z">
        <w:r>
          <w:rPr>
            <w:rFonts w:eastAsia="Times New Roman"/>
            <w:shd w:fill="FFFFFF" w:val="clear"/>
          </w:rPr>
          <w:t xml:space="preserve">Exfiltrated to Ground: </w:t>
        </w:r>
      </w:ins>
      <w:ins w:id="1289" w:author="Unknown Author" w:date="2021-09-02T17:13:00Z">
        <w:r>
          <w:rPr>
            <w:rFonts w:eastAsia="Times New Roman"/>
          </w:rPr>
          <w:t>{d.settling_pond.is_ponds_exfiltrated}</w:t>
        </w:r>
      </w:ins>
      <w:ins w:id="1290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{d.edited_fields.settling_pond.is_ponds_exfiltrated:ifEQ(true):showBegin} </w:t>
        </w:r>
      </w:ins>
      <w:ins w:id="1291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292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{d.edited_fields.settling_pond.is_ponds_exfiltrated:showEnd}</w:t>
        </w:r>
      </w:ins>
    </w:p>
    <w:p>
      <w:pPr>
        <w:pStyle w:val="LOnormal1"/>
        <w:rPr/>
      </w:pPr>
      <w:ins w:id="1294" w:author="Unknown Author" w:date="2021-09-02T17:13:00Z">
        <w:r>
          <w:rPr>
            <w:rFonts w:eastAsia="Times New Roman"/>
            <w:shd w:fill="FFFFFF" w:val="clear"/>
          </w:rPr>
          <w:t xml:space="preserve">Discharged to Environment: </w:t>
        </w:r>
      </w:ins>
      <w:ins w:id="1295" w:author="Unknown Author" w:date="2021-09-02T17:13:00Z">
        <w:r>
          <w:rPr>
            <w:rFonts w:eastAsia="Times New Roman"/>
          </w:rPr>
          <w:t>{d.settling_pond.is_ponds_discharged}</w:t>
        </w:r>
      </w:ins>
      <w:ins w:id="1296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{d.edited_fields.settling_pond.is_ponds_discharged:ifEQ(true):showBegin} </w:t>
        </w:r>
      </w:ins>
      <w:ins w:id="1297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298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{d.edited_fields.settling_pond.is_ponds_discharged:showEnd} </w:t>
        </w:r>
      </w:ins>
      <w:ins w:id="1299" w:author="Unknown Author" w:date="2021-09-02T17:13:00Z">
        <w:r>
          <w:rPr>
            <w:rFonts w:eastAsia="Times New Roman"/>
            <w:b/>
            <w:i/>
            <w:color w:val="FF0000"/>
            <w:u w:val="single"/>
            <w:shd w:fill="FFFFFF" w:val="clear"/>
          </w:rPr>
          <w:t>{d.</w:t>
        </w:r>
      </w:ins>
      <w:ins w:id="1300" w:author="Unknown Author" w:date="2021-09-02T17:13:0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shd w:fill="FFFFFF" w:val="clear"/>
            <w:lang w:val="en" w:eastAsia="zh-CN" w:bidi="hi-IN"/>
          </w:rPr>
          <w:t>settling_pond.is_ponds_discharged</w:t>
        </w:r>
      </w:ins>
      <w:ins w:id="1301" w:author="Unknown Author" w:date="2021-09-02T17:13:00Z">
        <w:r>
          <w:rPr>
            <w:rFonts w:eastAsia="Times New Roman"/>
            <w:b/>
            <w:i/>
            <w:color w:val="FF0000"/>
            <w:u w:val="single"/>
            <w:shd w:fill="FFFFFF" w:val="clear"/>
          </w:rPr>
          <w:t>:ifEQ(Yes):showBegin}</w:t>
        </w:r>
      </w:ins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ins w:id="1304" w:author="Unknown Author" w:date="2021-09-02T17:13:00Z"/>
        </w:rPr>
      </w:pPr>
      <w:ins w:id="1303" w:author="Unknown Author" w:date="2021-09-02T17:13:00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t>Discharge to the Environment</w:t>
        </w:r>
      </w:ins>
    </w:p>
    <w:p>
      <w:pPr>
        <w:pStyle w:val="LOnormal1"/>
        <w:rPr/>
      </w:pPr>
      <w:ins w:id="1305" w:author="Unknown Author" w:date="2021-09-02T17:13:00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Describe the type of sediment control structures:</w:t>
        </w:r>
      </w:ins>
      <w:ins w:id="1306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{d.edited_fields.settling_pond.sediment_control_structure_description:ifEQ(true):showBegin} </w:t>
        </w:r>
      </w:ins>
      <w:ins w:id="1307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308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{d.edited_fields.settling_pond.sediment_control_structure_description:showEnd}</w:t>
        </w:r>
      </w:ins>
    </w:p>
    <w:p>
      <w:pPr>
        <w:pStyle w:val="LOnormal1"/>
        <w:rPr>
          <w:rFonts w:eastAsia="Times New Roman"/>
          <w:ins w:id="1311" w:author="Unknown Author" w:date="2021-09-02T17:13:00Z"/>
        </w:rPr>
      </w:pPr>
      <w:ins w:id="1310" w:author="Unknown Author" w:date="2021-09-02T17:13:00Z">
        <w:r>
          <w:rPr>
            <w:rFonts w:eastAsia="Times New Roman"/>
          </w:rPr>
          <w:t>{d.settling_pond.sediment_control_structure_description}</w:t>
        </w:r>
      </w:ins>
    </w:p>
    <w:p>
      <w:pPr>
        <w:pStyle w:val="LOnormal1"/>
        <w:rPr/>
      </w:pPr>
      <w:ins w:id="1312" w:author="Unknown Author" w:date="2021-09-02T17:13:00Z">
        <w:r>
          <w:rPr>
            <w:rFonts w:eastAsia="Times New Roman"/>
            <w:b/>
          </w:rPr>
          <w:t>Describe the type and construction of the decant structure:</w:t>
        </w:r>
      </w:ins>
      <w:ins w:id="1313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{d.edited_fields.settling_pond.decant_structure_description:ifEQ(true):showBegin} </w:t>
        </w:r>
      </w:ins>
      <w:ins w:id="1314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315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{d.edited_fields.settling_pond.decant_structure_description:showEnd}</w:t>
        </w:r>
      </w:ins>
    </w:p>
    <w:p>
      <w:pPr>
        <w:pStyle w:val="LOnormal1"/>
        <w:rPr>
          <w:rFonts w:eastAsia="Times New Roman"/>
          <w:ins w:id="1318" w:author="Unknown Author" w:date="2021-09-02T17:13:00Z"/>
        </w:rPr>
      </w:pPr>
      <w:ins w:id="1317" w:author="Unknown Author" w:date="2021-09-02T17:13:00Z">
        <w:r>
          <w:rPr>
            <w:rFonts w:eastAsia="Times New Roman"/>
          </w:rPr>
          <w:t>{d.settling_pond.decant_structure_description}</w:t>
        </w:r>
      </w:ins>
    </w:p>
    <w:p>
      <w:pPr>
        <w:pStyle w:val="LOnormal1"/>
        <w:rPr/>
      </w:pPr>
      <w:ins w:id="1319" w:author="Unknown Author" w:date="2021-09-02T17:13:00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Describe the area into which the water is discharged:</w:t>
        </w:r>
      </w:ins>
      <w:ins w:id="1320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{d.edited_fields.settling_pond.water_discharged_description:ifEQ(true):showBegin} </w:t>
        </w:r>
      </w:ins>
      <w:ins w:id="1321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322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{d.edited_fields.settling_pond.water_discharged_description:showEnd}</w:t>
        </w:r>
      </w:ins>
    </w:p>
    <w:p>
      <w:pPr>
        <w:pStyle w:val="LOnormal1"/>
        <w:rPr>
          <w:rFonts w:eastAsia="Times New Roman"/>
          <w:ins w:id="1325" w:author="Unknown Author" w:date="2021-09-02T17:13:00Z"/>
        </w:rPr>
      </w:pPr>
      <w:ins w:id="1324" w:author="Unknown Author" w:date="2021-09-02T17:13:00Z">
        <w:r>
          <w:rPr>
            <w:rFonts w:eastAsia="Times New Roman"/>
          </w:rPr>
          <w:t>{d.settling_pond.water_discharged_description}</w:t>
        </w:r>
      </w:ins>
    </w:p>
    <w:p>
      <w:pPr>
        <w:pStyle w:val="LOnormal1"/>
        <w:rPr/>
      </w:pPr>
      <w:ins w:id="1326" w:author="Unknown Author" w:date="2021-09-02T17:13:00Z">
        <w:r>
          <w:rPr>
            <w:rFonts w:eastAsia="Times New Roman"/>
            <w:b/>
          </w:rPr>
          <w:t>Describe spillway design:</w:t>
        </w:r>
      </w:ins>
      <w:ins w:id="1327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{d.edited_fields.settling_pond.spillway_design_description:ifEQ(true):showBegin} </w:t>
        </w:r>
      </w:ins>
      <w:ins w:id="1328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329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{d.edited_fields.settling_pond.spillway_design_description:showEnd}</w:t>
        </w:r>
      </w:ins>
    </w:p>
    <w:p>
      <w:pPr>
        <w:pStyle w:val="LOnormal1"/>
        <w:rPr/>
      </w:pPr>
      <w:ins w:id="1331" w:author="Unknown Author" w:date="2021-09-02T17:13:00Z">
        <w:r>
          <w:rPr>
            <w:rFonts w:eastAsia="Times New Roman"/>
          </w:rPr>
          <w:t>{d.settling_pond.</w:t>
        </w:r>
      </w:ins>
      <w:ins w:id="1332" w:author="Unknown Author" w:date="2021-09-02T17:13:00Z">
        <w:r>
          <w:rPr>
            <w:rFonts w:eastAsia="Times New Roman" w:cs="Arial"/>
            <w:color w:val="auto"/>
            <w:kern w:val="0"/>
            <w:sz w:val="22"/>
            <w:szCs w:val="22"/>
            <w:lang w:val="en" w:eastAsia="zh-CN" w:bidi="hi-IN"/>
          </w:rPr>
          <w:t>spillway_design</w:t>
        </w:r>
      </w:ins>
      <w:ins w:id="1333" w:author="Unknown Author" w:date="2021-09-02T17:13:00Z">
        <w:r>
          <w:rPr>
            <w:rFonts w:eastAsia="Times New Roman"/>
          </w:rPr>
          <w:t>_description}</w:t>
        </w:r>
      </w:ins>
      <w:ins w:id="1334" w:author="Unknown Author" w:date="2021-09-02T17:13:00Z">
        <w:r>
          <w:rPr>
            <w:rFonts w:eastAsia="Times New Roman"/>
            <w:b/>
            <w:i/>
            <w:color w:val="FF0000"/>
            <w:u w:val="single"/>
            <w:shd w:fill="FFFFFF" w:val="clear"/>
          </w:rPr>
          <w:t>{d.</w:t>
        </w:r>
      </w:ins>
      <w:ins w:id="1335" w:author="Unknown Author" w:date="2021-09-02T17:13:0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shd w:fill="FFFFFF" w:val="clear"/>
            <w:lang w:val="en" w:eastAsia="zh-CN" w:bidi="hi-IN"/>
          </w:rPr>
          <w:t>settling_pond.is_ponds_discharged</w:t>
        </w:r>
      </w:ins>
      <w:ins w:id="1336" w:author="Unknown Author" w:date="2021-09-02T17:13:00Z">
        <w:r>
          <w:rPr>
            <w:rFonts w:eastAsia="Times New Roman"/>
            <w:b/>
            <w:i/>
            <w:color w:val="FF0000"/>
            <w:u w:val="single"/>
            <w:shd w:fill="FFFFFF" w:val="clear"/>
          </w:rPr>
          <w:t>:showEnd}</w:t>
        </w:r>
      </w:ins>
    </w:p>
    <w:p>
      <w:pPr>
        <w:pStyle w:val="Heading3"/>
        <w:rPr>
          <w:rFonts w:eastAsia="Times New Roman"/>
          <w:ins w:id="1339" w:author="Unknown Author" w:date="2021-09-02T17:13:00Z"/>
        </w:rPr>
      </w:pPr>
      <w:ins w:id="1338" w:author="Unknown Author" w:date="2021-09-02T17:13:00Z">
        <w:r>
          <w:rPr>
            <w:rFonts w:eastAsia="Times New Roman"/>
          </w:rPr>
          <w:t>Reclamation Program</w:t>
        </w:r>
      </w:ins>
    </w:p>
    <w:p>
      <w:pPr>
        <w:pStyle w:val="LOnormal1"/>
        <w:rPr/>
      </w:pPr>
      <w:ins w:id="1340" w:author="Unknown Author" w:date="2021-09-02T17:13:00Z">
        <w:r>
          <w:rPr>
            <w:rFonts w:eastAsia="Times New Roman"/>
            <w:b/>
          </w:rPr>
          <w:t>Proposed reclamation and timing for this specific activity:</w:t>
        </w:r>
      </w:ins>
      <w:ins w:id="1341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{d.edited_fields.settling_pond.reclamation_description:ifEQ(true):showBegin} </w:t>
        </w:r>
      </w:ins>
      <w:ins w:id="1342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343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{d.edited_fields.settling_pond.reclamation_description:showEnd}</w:t>
        </w:r>
      </w:ins>
    </w:p>
    <w:p>
      <w:pPr>
        <w:pStyle w:val="LOnormal1"/>
        <w:rPr>
          <w:rFonts w:eastAsia="Times New Roman"/>
          <w:ins w:id="1346" w:author="Unknown Author" w:date="2021-09-02T17:13:00Z"/>
        </w:rPr>
      </w:pPr>
      <w:ins w:id="1345" w:author="Unknown Author" w:date="2021-09-02T17:13:00Z">
        <w:r>
          <w:rPr>
            <w:rFonts w:eastAsia="Times New Roman"/>
          </w:rPr>
          <w:t>{d.settling_pond.reclamation_description}</w:t>
        </w:r>
      </w:ins>
    </w:p>
    <w:p>
      <w:pPr>
        <w:pStyle w:val="LOnormal1"/>
        <w:rPr/>
      </w:pPr>
      <w:ins w:id="1347" w:author="Unknown Author" w:date="2021-09-02T17:13:00Z">
        <w:r>
          <w:rPr>
            <w:rFonts w:eastAsia="Times New Roman"/>
            <w:b/>
          </w:rPr>
          <w:t>Estimated Cost of reclamation activities described above:</w:t>
        </w:r>
      </w:ins>
      <w:ins w:id="1348" w:author="Unknown Author" w:date="2021-09-02T17:13:00Z">
        <w:r>
          <w:rPr>
            <w:rFonts w:eastAsia="Times New Roman"/>
            <w:b/>
            <w:color w:val="00FF00"/>
          </w:rPr>
          <w:t xml:space="preserve">{d.edited_fields.settling_pond.reclamation_cost:ifEQ(true):showBegin} </w:t>
        </w:r>
      </w:ins>
      <w:ins w:id="1349" w:author="Unknown Author" w:date="2021-09-02T17:13:00Z">
        <w:r>
          <w:rPr>
            <w:rFonts w:eastAsia="Times New Roman"/>
            <w:b/>
            <w:color w:val="234075"/>
          </w:rPr>
          <w:t>[EDITED]</w:t>
        </w:r>
      </w:ins>
      <w:ins w:id="1350" w:author="Unknown Author" w:date="2021-09-02T17:13:00Z">
        <w:r>
          <w:rPr>
            <w:rFonts w:eastAsia="Times New Roman"/>
            <w:b/>
            <w:color w:val="00FF00"/>
          </w:rPr>
          <w:t xml:space="preserve"> {d.edited_fields.settling_pond.reclamation_cost:showEnd}</w:t>
        </w:r>
      </w:ins>
    </w:p>
    <w:p>
      <w:pPr>
        <w:pStyle w:val="LOnormal1"/>
        <w:rPr>
          <w:rFonts w:eastAsia="Times New Roman"/>
          <w:ins w:id="1353" w:author="Unknown Author" w:date="2021-09-02T17:13:00Z"/>
        </w:rPr>
      </w:pPr>
      <w:ins w:id="1352" w:author="Unknown Author" w:date="2021-09-02T17:13:00Z">
        <w:r>
          <w:rPr>
            <w:rFonts w:eastAsia="Times New Roman"/>
          </w:rPr>
          <w:t>{d.settling_pond.reclamation_cost}</w:t>
        </w:r>
      </w:ins>
    </w:p>
    <w:p>
      <w:pPr>
        <w:pStyle w:val="Normal"/>
        <w:rPr>
          <w:del w:id="1358" w:author="Unknown Author" w:date="2021-09-02T17:15:29Z"/>
        </w:rPr>
      </w:pPr>
      <w:ins w:id="1354" w:author="Unknown Author" w:date="2021-09-02T17:13:00Z">
        <w:r>
          <w:rPr>
            <w:b/>
            <w:bCs/>
            <w:i/>
            <w:iCs/>
            <w:color w:val="F79646"/>
            <w:u w:val="single"/>
          </w:rPr>
          <w:t>{d.render.settling_pond:showEnd}</w:t>
        </w:r>
      </w:ins>
      <w:del w:id="1355" w:author="Unknown Author" w:date="2021-09-02T17:15:29Z">
        <w:r>
          <w:rPr>
            <w:b/>
            <w:bCs/>
            <w:i/>
            <w:iCs/>
            <w:color w:val="F79646"/>
            <w:u w:val="single"/>
          </w:rPr>
          <w:delText>Camps, Buildings, Staging Areas, Fuel/Lubricant Storage</w:delText>
          <w:br/>
        </w:r>
      </w:del>
      <w:del w:id="1356" w:author="Unknown Author" w:date="2021-09-02T17:15:29Z">
        <w:r>
          <w:rPr>
            <w:rFonts w:eastAsia="Times New Roman"/>
            <w:b/>
            <w:bCs/>
            <w:i/>
            <w:iCs/>
            <w:color w:val="434343"/>
            <w:sz w:val="28"/>
            <w:szCs w:val="28"/>
            <w:u w:val="single"/>
          </w:rPr>
          <w:delText>Camps</w:delText>
        </w:r>
      </w:del>
      <w:del w:id="1357" w:author="Unknown Author" w:date="2021-09-02T17:15:29Z">
        <w:r>
          <w:rPr>
            <w:b/>
            <w:bCs/>
            <w:i/>
            <w:iCs/>
            <w:color w:val="F79646"/>
            <w:u w:val="single"/>
          </w:rPr>
          <w:delText>{d.render.camp:ifEQ(true):showBegin}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360" w:author="Unknown Author" w:date="2021-09-02T17:15:29Z"/>
        </w:rPr>
      </w:pPr>
      <w:del w:id="1359" w:author="Unknown Author" w:date="2021-09-02T17:15:29Z">
        <w:r>
          <w:rPr>
            <w:b/>
            <w:bCs/>
            <w:i/>
            <w:iCs/>
            <w:color w:val="F79646"/>
            <w:u w:val="single"/>
          </w:rPr>
          <w:delText>{d.render.blasting_operation:showEnd}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367" w:author="Unknown Author" w:date="2021-09-02T17:15:29Z"/>
        </w:rPr>
      </w:pPr>
      <w:del w:id="1361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{d.blasting_operation.explosive_permit_number}</w:delText>
        </w:r>
      </w:del>
      <w:del w:id="1362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{d.</w:delText>
        </w:r>
      </w:del>
      <w:del w:id="1363" w:author="Unknown Author" w:date="2021-09-02T17:15:29Z">
        <w:r>
          <w:rPr>
            <w:rFonts w:eastAsia="Times New Roman" w:cs="Arial"/>
            <w:b/>
            <w:bCs/>
            <w:i/>
            <w:iCs/>
            <w:color w:val="FF0000"/>
            <w:kern w:val="0"/>
            <w:sz w:val="22"/>
            <w:szCs w:val="22"/>
            <w:u w:val="single"/>
            <w:lang w:val="en" w:eastAsia="zh-CN" w:bidi="hi-IN"/>
          </w:rPr>
          <w:delText xml:space="preserve">blasting_operation.explosive_permit_issued </w:delText>
        </w:r>
      </w:del>
      <w:del w:id="1364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:showEnd}{d.</w:delText>
        </w:r>
      </w:del>
      <w:del w:id="1365" w:author="Unknown Author" w:date="2021-09-02T17:15:29Z">
        <w:r>
          <w:rPr>
            <w:rFonts w:eastAsia="Times New Roman" w:cs="Arial"/>
            <w:b/>
            <w:bCs/>
            <w:i/>
            <w:iCs/>
            <w:color w:val="FF0000"/>
            <w:kern w:val="0"/>
            <w:sz w:val="22"/>
            <w:szCs w:val="22"/>
            <w:u w:val="single"/>
            <w:lang w:val="en" w:eastAsia="zh-CN" w:bidi="hi-IN"/>
          </w:rPr>
          <w:delText>blasting_operation.has_storage_explosive_on_site</w:delText>
        </w:r>
      </w:del>
      <w:del w:id="1366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372" w:author="Unknown Author" w:date="2021-09-02T17:15:29Z"/>
        </w:rPr>
      </w:pPr>
      <w:del w:id="1368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Permit Number</w:delText>
        </w:r>
      </w:del>
      <w:del w:id="1369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{d.edited_fields.blasting_operation.explosive_permit_number:ifEQ(true):showBegin} </w:delText>
        </w:r>
      </w:del>
      <w:del w:id="1370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371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{d.edited_fields.blasting_operation.explosive_permit_number:showEnd}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b/>
          <w:b/>
          <w:bCs/>
          <w:i/>
          <w:i/>
          <w:iCs/>
          <w:color w:val="F79646"/>
          <w:u w:val="single"/>
          <w:del w:id="1374" w:author="Unknown Author" w:date="2021-09-02T17:15:29Z"/>
        </w:rPr>
      </w:pPr>
      <w:del w:id="1373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{d.blasting_operation.explosive_permit_expiry_date}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379" w:author="Unknown Author" w:date="2021-09-02T17:15:29Z"/>
        </w:rPr>
      </w:pPr>
      <w:del w:id="1375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Expiry Date</w:delText>
        </w:r>
      </w:del>
      <w:del w:id="1376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{d.edited_fields.blasting_operation.explosive_permit_expiry_date:ifEQ(true):showBegin} </w:delText>
        </w:r>
      </w:del>
      <w:del w:id="1377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378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{d.edited_fields.blasting_operation.explosive_permit_expiry_date:showEnd}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384" w:author="Unknown Author" w:date="2021-09-02T17:15:29Z"/>
        </w:rPr>
      </w:pPr>
      <w:del w:id="1380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{d.blasting_operation.explosive_permit_issued}</w:delText>
        </w:r>
      </w:del>
      <w:del w:id="1381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{d.</w:delText>
        </w:r>
      </w:del>
      <w:del w:id="1382" w:author="Unknown Author" w:date="2021-09-02T17:15:29Z">
        <w:r>
          <w:rPr>
            <w:rFonts w:eastAsia="Times New Roman" w:cs="Arial"/>
            <w:b/>
            <w:bCs/>
            <w:i/>
            <w:iCs/>
            <w:color w:val="FF0000"/>
            <w:kern w:val="0"/>
            <w:sz w:val="22"/>
            <w:szCs w:val="22"/>
            <w:u w:val="single"/>
            <w:lang w:val="en" w:eastAsia="zh-CN" w:bidi="hi-IN"/>
          </w:rPr>
          <w:delText>blasting_operation.explosive_permit_issued</w:delText>
        </w:r>
      </w:del>
      <w:del w:id="1383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:ifEQ(Yes):showBegin}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391" w:author="Unknown Author" w:date="2021-09-02T17:15:29Z"/>
        </w:rPr>
      </w:pPr>
      <w:del w:id="1385" w:author="Unknown Author" w:date="2021-09-02T17:15:29Z">
        <w:r>
          <w:rPr>
            <w:rFonts w:eastAsia="Times New Roman" w:cs="Arial"/>
            <w:b w:val="false"/>
            <w:bCs w:val="false"/>
            <w:i/>
            <w:iCs/>
            <w:color w:val="auto"/>
            <w:kern w:val="0"/>
            <w:sz w:val="22"/>
            <w:szCs w:val="22"/>
            <w:u w:val="single"/>
            <w:lang w:val="en" w:eastAsia="zh-CN" w:bidi="hi-IN"/>
          </w:rPr>
          <w:delText>{d.blasting_operation.describe_explosives_to_site}</w:delText>
        </w:r>
      </w:del>
      <w:del w:id="1386" w:author="Unknown Author" w:date="2021-09-02T17:15:29Z">
        <w:r>
          <w:rPr>
            <w:rFonts w:eastAsia="Times New Roman" w:cs="Arial"/>
            <w:b/>
            <w:bCs w:val="false"/>
            <w:i/>
            <w:iCs/>
            <w:color w:val="FF0000"/>
            <w:kern w:val="0"/>
            <w:sz w:val="22"/>
            <w:szCs w:val="22"/>
            <w:u w:val="single"/>
            <w:lang w:val="en" w:eastAsia="zh-CN" w:bidi="hi-IN"/>
          </w:rPr>
          <w:delText>{d.blasting_operation.has_storage_explosive_on_site:showEnd}</w:delText>
        </w:r>
      </w:del>
      <w:del w:id="1387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{d.</w:delText>
        </w:r>
      </w:del>
      <w:del w:id="1388" w:author="Unknown Author" w:date="2021-09-02T17:15:29Z">
        <w:r>
          <w:rPr>
            <w:rFonts w:eastAsia="Times New Roman" w:cs="Arial"/>
            <w:b/>
            <w:bCs/>
            <w:i/>
            <w:iCs/>
            <w:color w:val="FF0000"/>
            <w:kern w:val="0"/>
            <w:sz w:val="22"/>
            <w:szCs w:val="22"/>
            <w:u w:val="single"/>
            <w:lang w:val="en" w:eastAsia="zh-CN" w:bidi="hi-IN"/>
          </w:rPr>
          <w:delText>blasting_operation.has_storage_explosive_on_site</w:delText>
        </w:r>
      </w:del>
      <w:del w:id="1389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:ifEQ(Yes):showBegin}</w:delText>
          <w:br/>
        </w:r>
      </w:del>
      <w:del w:id="1390" w:author="Unknown Author" w:date="2021-09-02T17:15:29Z">
        <w:r>
          <w:rPr>
            <w:rFonts w:eastAsia="Times New Roman" w:cs="Arial"/>
            <w:b w:val="false"/>
            <w:bCs w:val="false"/>
            <w:i w:val="false"/>
            <w:iCs/>
            <w:caps w:val="false"/>
            <w:smallCaps w:val="false"/>
            <w:color w:val="auto"/>
            <w:spacing w:val="0"/>
            <w:kern w:val="0"/>
            <w:sz w:val="28"/>
            <w:szCs w:val="28"/>
            <w:u w:val="none"/>
            <w:lang w:val="en" w:eastAsia="zh-CN" w:bidi="hi-IN"/>
          </w:rPr>
          <w:delText>Explosives Magazine Storage and Use Permit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396" w:author="Unknown Author" w:date="2021-09-02T17:15:29Z"/>
        </w:rPr>
      </w:pPr>
      <w:del w:id="1392" w:author="Unknown Author" w:date="2021-09-02T17:15:29Z">
        <w:r>
          <w:rPr>
            <w:rFonts w:eastAsia="Times New Roman"/>
            <w:b/>
          </w:rPr>
          <w:delText>Has a BC Explosives Magazine Storage and Use Permit for mining purpose been issued?</w:delText>
        </w:r>
      </w:del>
      <w:del w:id="1393" w:author="Unknown Author" w:date="2021-09-02T17:15:29Z">
        <w:r>
          <w:rPr>
            <w:rFonts w:eastAsia="Times New Roman"/>
            <w:b/>
            <w:color w:val="00FF00"/>
          </w:rPr>
          <w:delText xml:space="preserve">{d.edited_fields.blasting_operation.explosive_permit_issued:ifEQ(true):showBegin} </w:delText>
        </w:r>
      </w:del>
      <w:del w:id="1394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395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{d.edited_fields.blasting_operation.explosive_permit_issued:showEnd}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407" w:author="Unknown Author" w:date="2021-09-02T17:15:29Z"/>
        </w:rPr>
      </w:pPr>
      <w:del w:id="1397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{d.blasting_operation.has_storage_explosive_on_site}</w:delText>
        </w:r>
      </w:del>
      <w:del w:id="1398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{d.</w:delText>
        </w:r>
      </w:del>
      <w:del w:id="1399" w:author="Unknown Author" w:date="2021-09-02T17:15:29Z">
        <w:r>
          <w:rPr>
            <w:rFonts w:eastAsia="Times New Roman" w:cs="Arial"/>
            <w:b/>
            <w:bCs/>
            <w:i/>
            <w:iCs/>
            <w:color w:val="FF0000"/>
            <w:kern w:val="0"/>
            <w:sz w:val="22"/>
            <w:szCs w:val="22"/>
            <w:u w:val="single"/>
            <w:lang w:val="en" w:eastAsia="zh-CN" w:bidi="hi-IN"/>
          </w:rPr>
          <w:delText>blasting_operation.has_storage_explosive_on_site</w:delText>
        </w:r>
      </w:del>
      <w:del w:id="1400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:ifEQ(</w:delText>
        </w:r>
      </w:del>
      <w:del w:id="1401" w:author="Unknown Author" w:date="2021-09-02T17:15:29Z">
        <w:r>
          <w:rPr>
            <w:rFonts w:eastAsia="Times New Roman" w:cs="Arial"/>
            <w:b/>
            <w:bCs/>
            <w:i/>
            <w:iCs/>
            <w:color w:val="FF0000"/>
            <w:kern w:val="0"/>
            <w:sz w:val="22"/>
            <w:szCs w:val="22"/>
            <w:u w:val="single"/>
            <w:lang w:val="en" w:eastAsia="zh-CN" w:bidi="hi-IN"/>
          </w:rPr>
          <w:delText>No</w:delText>
        </w:r>
      </w:del>
      <w:del w:id="1402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):showBegin}</w:delText>
          <w:br/>
        </w:r>
      </w:del>
      <w:del w:id="1403" w:author="Unknown Author" w:date="2021-09-02T17:15:29Z">
        <w:r>
          <w:rPr>
            <w:rFonts w:eastAsia="Times New Roman" w:cs="Arial"/>
            <w:b/>
            <w:bCs/>
            <w:i/>
            <w:iCs/>
            <w:color w:val="auto"/>
            <w:kern w:val="0"/>
            <w:sz w:val="22"/>
            <w:szCs w:val="22"/>
            <w:u w:val="single"/>
            <w:lang w:val="en" w:eastAsia="zh-CN" w:bidi="hi-IN"/>
          </w:rPr>
          <w:delText xml:space="preserve">Describe how the explosives will get to site: </w:delText>
        </w:r>
      </w:del>
      <w:del w:id="1404" w:author="Unknown Author" w:date="2021-09-02T17:15:29Z">
        <w:r>
          <w:rPr>
            <w:rFonts w:eastAsia="Times New Roman" w:cs="Arial"/>
            <w:b/>
            <w:bCs/>
            <w:i/>
            <w:iCs/>
            <w:color w:val="00FF00"/>
            <w:kern w:val="0"/>
            <w:sz w:val="22"/>
            <w:szCs w:val="22"/>
            <w:u w:val="single"/>
            <w:lang w:val="en" w:eastAsia="zh-CN" w:bidi="hi-IN"/>
          </w:rPr>
          <w:delText xml:space="preserve">{d.edited_fields.blasting_operation.describe_explosives_to_site:ifEQ(true):showBegin} </w:delText>
        </w:r>
      </w:del>
      <w:del w:id="1405" w:author="Unknown Author" w:date="2021-09-02T17:15:29Z">
        <w:r>
          <w:rPr>
            <w:rFonts w:eastAsia="Times New Roman" w:cs="Arial"/>
            <w:b/>
            <w:bCs/>
            <w:i/>
            <w:iCs/>
            <w:color w:val="234075"/>
            <w:kern w:val="0"/>
            <w:sz w:val="22"/>
            <w:szCs w:val="22"/>
            <w:u w:val="single"/>
            <w:lang w:val="en" w:eastAsia="zh-CN" w:bidi="hi-IN"/>
          </w:rPr>
          <w:delText>[EDITED]</w:delText>
        </w:r>
      </w:del>
      <w:del w:id="1406" w:author="Unknown Author" w:date="2021-09-02T17:15:29Z">
        <w:r>
          <w:rPr>
            <w:rFonts w:eastAsia="Times New Roman" w:cs="Arial"/>
            <w:b/>
            <w:bCs/>
            <w:i/>
            <w:iCs/>
            <w:color w:val="00FF00"/>
            <w:kern w:val="0"/>
            <w:sz w:val="22"/>
            <w:szCs w:val="22"/>
            <w:u w:val="single"/>
            <w:lang w:val="en" w:eastAsia="zh-CN" w:bidi="hi-IN"/>
          </w:rPr>
          <w:delText xml:space="preserve"> {d.edited_fields.blasting_operation.describe_explosives_to_site:showEnd}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412" w:author="Unknown Author" w:date="2021-09-02T17:15:29Z"/>
        </w:rPr>
      </w:pPr>
      <w:del w:id="1408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Are you proposing to store explosives on site?</w:delText>
        </w:r>
      </w:del>
      <w:del w:id="1409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{d.edited_fields.blasting_operation.has_storage_explosive_on_site:ifEQ(true):showBegin} </w:delText>
        </w:r>
      </w:del>
      <w:del w:id="1410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411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{d.edited_fields.blasting_operation.has_storage_explosive_on_site:showEnd}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 w:val="false"/>
          <w:i w:val="false"/>
          <w:iCs/>
          <w:caps w:val="false"/>
          <w:smallCaps w:val="false"/>
          <w:color w:val="auto"/>
          <w:spacing w:val="0"/>
          <w:kern w:val="0"/>
          <w:sz w:val="28"/>
          <w:szCs w:val="28"/>
          <w:u w:val="single"/>
          <w:lang w:val="en" w:eastAsia="zh-CN" w:bidi="hi-IN"/>
          <w:del w:id="1414" w:author="Unknown Author" w:date="2021-09-02T17:15:29Z"/>
        </w:rPr>
      </w:pPr>
      <w:del w:id="1413" w:author="Unknown Author" w:date="2021-09-02T17:15:29Z">
        <w:r>
          <w:rPr>
            <w:rFonts w:eastAsia="Times New Roman" w:cs="Arial"/>
            <w:b w:val="false"/>
            <w:bCs w:val="false"/>
            <w:i w:val="false"/>
            <w:iCs/>
            <w:caps w:val="false"/>
            <w:smallCaps w:val="false"/>
            <w:color w:val="auto"/>
            <w:spacing w:val="0"/>
            <w:kern w:val="0"/>
            <w:sz w:val="28"/>
            <w:szCs w:val="28"/>
            <w:u w:val="single"/>
            <w:lang w:val="en" w:eastAsia="zh-CN" w:bidi="hi-IN"/>
          </w:rPr>
          <w:delText>On-Site Storage Explosives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color w:val="434343"/>
          <w:sz w:val="28"/>
          <w:szCs w:val="28"/>
          <w:del w:id="1416" w:author="Unknown Author" w:date="2021-09-02T17:15:29Z"/>
        </w:rPr>
      </w:pPr>
      <w:del w:id="1415" w:author="Unknown Author" w:date="2021-09-02T17:15:29Z">
        <w:r>
          <w:rPr>
            <w:rFonts w:eastAsia="Times New Roman"/>
            <w:b/>
            <w:bCs/>
            <w:i/>
            <w:iCs/>
            <w:color w:val="434343"/>
            <w:sz w:val="28"/>
            <w:szCs w:val="28"/>
            <w:u w:val="single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427" w:author="Unknown Author" w:date="2021-09-02T17:15:29Z"/>
        </w:rPr>
      </w:pPr>
      <w:del w:id="1417" w:author="Unknown Author" w:date="2021-09-02T17:15:29Z">
        <w:r>
          <w:rPr>
            <w:b w:val="false"/>
            <w:bCs w:val="false"/>
            <w:i/>
            <w:iCs/>
            <w:caps w:val="false"/>
            <w:smallCaps w:val="false"/>
            <w:color w:val="202124"/>
            <w:spacing w:val="0"/>
            <w:u w:val="single"/>
          </w:rPr>
          <w:delText>{d.blasting_operation.show_camps}</w:delText>
        </w:r>
      </w:del>
      <w:del w:id="1418" w:author="Unknown Author" w:date="2021-09-02T17:15:29Z">
        <w:r>
          <w:rPr>
            <w:b/>
            <w:bCs/>
            <w:i/>
            <w:iCs/>
            <w:caps w:val="false"/>
            <w:smallCaps w:val="false"/>
            <w:color w:val="202124"/>
            <w:spacing w:val="0"/>
            <w:u w:val="single"/>
          </w:rPr>
          <w:delText xml:space="preserve"> </w:delText>
        </w:r>
      </w:del>
      <w:del w:id="1419" w:author="Unknown Author" w:date="2021-09-02T17:15:29Z">
        <w:r>
          <w:rPr>
            <w:b w:val="false"/>
            <w:bCs w:val="false"/>
            <w:i w:val="false"/>
            <w:iCs/>
            <w:caps w:val="false"/>
            <w:smallCaps w:val="false"/>
            <w:color w:val="202124"/>
            <w:spacing w:val="0"/>
            <w:u w:val="single"/>
          </w:rPr>
          <w:delText>Camps, Bldgs, Staging Areas and/or Fuel / Lubricants Storage</w:delText>
        </w:r>
      </w:del>
      <w:del w:id="1420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00FF00"/>
            <w:spacing w:val="0"/>
            <w:sz w:val="22"/>
            <w:szCs w:val="22"/>
            <w:u w:val="single"/>
          </w:rPr>
          <w:delText>{d.edited_fields.blasting_operation.</w:delText>
        </w:r>
      </w:del>
      <w:del w:id="1421" w:author="Unknown Author" w:date="2021-09-02T17:15:29Z">
        <w:r>
          <w:rPr>
            <w:rFonts w:eastAsia="Times New Roman" w:cs="Arial"/>
            <w:b/>
            <w:bCs w:val="false"/>
            <w:i w:val="false"/>
            <w:iCs/>
            <w:caps w:val="false"/>
            <w:smallCaps w:val="false"/>
            <w:color w:val="00FF00"/>
            <w:spacing w:val="0"/>
            <w:kern w:val="0"/>
            <w:sz w:val="22"/>
            <w:szCs w:val="22"/>
            <w:u w:val="single"/>
            <w:lang w:val="en" w:eastAsia="zh-CN" w:bidi="hi-IN"/>
          </w:rPr>
          <w:delText>show_camps</w:delText>
        </w:r>
      </w:del>
      <w:del w:id="1422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00FF00"/>
            <w:spacing w:val="0"/>
            <w:sz w:val="22"/>
            <w:szCs w:val="22"/>
            <w:u w:val="single"/>
          </w:rPr>
          <w:delText xml:space="preserve">:ifEQ(true):showBegin} </w:delText>
        </w:r>
      </w:del>
      <w:del w:id="1423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234075"/>
            <w:spacing w:val="0"/>
            <w:sz w:val="22"/>
            <w:szCs w:val="22"/>
            <w:u w:val="single"/>
          </w:rPr>
          <w:delText>[EDITED]</w:delText>
        </w:r>
      </w:del>
      <w:del w:id="1424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00FF00"/>
            <w:spacing w:val="0"/>
            <w:sz w:val="22"/>
            <w:szCs w:val="22"/>
            <w:u w:val="single"/>
          </w:rPr>
          <w:delText xml:space="preserve"> {d.edited_fields.blasting_operation.</w:delText>
        </w:r>
      </w:del>
      <w:del w:id="1425" w:author="Unknown Author" w:date="2021-09-02T17:15:29Z">
        <w:r>
          <w:rPr>
            <w:rFonts w:eastAsia="Times New Roman" w:cs="Arial"/>
            <w:b/>
            <w:bCs w:val="false"/>
            <w:i w:val="false"/>
            <w:iCs/>
            <w:caps w:val="false"/>
            <w:smallCaps w:val="false"/>
            <w:color w:val="00FF00"/>
            <w:spacing w:val="0"/>
            <w:kern w:val="0"/>
            <w:sz w:val="22"/>
            <w:szCs w:val="22"/>
            <w:u w:val="single"/>
            <w:lang w:val="en" w:eastAsia="zh-CN" w:bidi="hi-IN"/>
          </w:rPr>
          <w:delText>show_camps</w:delText>
        </w:r>
      </w:del>
      <w:del w:id="1426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00FF00"/>
            <w:spacing w:val="0"/>
            <w:sz w:val="22"/>
            <w:szCs w:val="22"/>
            <w:u w:val="single"/>
          </w:rPr>
          <w:delText>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433" w:author="Unknown Author" w:date="2021-09-02T17:15:29Z"/>
        </w:rPr>
      </w:pPr>
      <w:del w:id="1428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 xml:space="preserve">{d.blasting_operation.show_surface_drilling} </w:delText>
        </w:r>
      </w:del>
      <w:del w:id="1429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Exploration Surface Drilling</w:delText>
        </w:r>
      </w:del>
      <w:del w:id="1430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{d.edited_fields.blasting_operation.show_surface_drilling:ifEQ(true):showBegin} </w:delText>
        </w:r>
      </w:del>
      <w:del w:id="1431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432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{d.edited_fields.blasting_operation.show_surface_drilling:showEnd}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439" w:author="Unknown Author" w:date="2021-09-02T17:15:29Z"/>
        </w:rPr>
      </w:pPr>
      <w:del w:id="1434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 xml:space="preserve">{d.blasting_operation.show_mech_trench} </w:delText>
        </w:r>
      </w:del>
      <w:del w:id="1435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Mechanical Trenching / Test Pits</w:delText>
        </w:r>
      </w:del>
      <w:del w:id="1436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{d.edited_fields.blasting_operation.show_mech_trench:ifEQ(true):showBegin} </w:delText>
        </w:r>
      </w:del>
      <w:del w:id="1437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438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{d.edited_fields.blasting_operation.show_mech_trench:showEnd}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446" w:author="Unknown Author" w:date="2021-09-02T17:15:29Z"/>
        </w:rPr>
      </w:pPr>
      <w:del w:id="1440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{d.blasting_operation.show_seismic}</w:delText>
        </w:r>
      </w:del>
      <w:del w:id="1441" w:author="Unknown Author" w:date="2021-09-02T17:15:29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1442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Seismic</w:delText>
        </w:r>
      </w:del>
      <w:del w:id="1443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{d.edited_fields.blasting_operation.show_seismic:ifEQ(true):showBegin} </w:delText>
        </w:r>
      </w:del>
      <w:del w:id="1444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445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{d.edited_fields.blasting_operation.show_seismic:showEnd}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453" w:author="Unknown Author" w:date="2021-09-02T17:15:29Z"/>
        </w:rPr>
      </w:pPr>
      <w:del w:id="1447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{d.blasting_operation.show_bulk}</w:delText>
        </w:r>
      </w:del>
      <w:del w:id="1448" w:author="Unknown Author" w:date="2021-09-02T17:15:29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1449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Surace bulk Sample</w:delText>
        </w:r>
      </w:del>
      <w:del w:id="1450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{d.edited_fields.blasting_operation.show_bulk:ifEQ(true):showBegin} </w:delText>
        </w:r>
      </w:del>
      <w:del w:id="1451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452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{d.edited_fields.blasting_operation.show_bulk:showEnd}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464" w:author="Unknown Author" w:date="2021-09-02T17:15:29Z"/>
        </w:rPr>
      </w:pPr>
      <w:del w:id="1454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{d.blasting_operation.show_</w:delText>
        </w:r>
      </w:del>
      <w:del w:id="1455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underground</w:delText>
        </w:r>
      </w:del>
      <w:del w:id="1456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_</w:delText>
        </w:r>
      </w:del>
      <w:del w:id="1457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exploration</w:delText>
        </w:r>
      </w:del>
      <w:del w:id="1458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}</w:delText>
        </w:r>
      </w:del>
      <w:del w:id="1459" w:author="Unknown Author" w:date="2021-09-02T17:15:29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1460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Undergound Exploration including Underground Bulk Sampling</w:delText>
        </w:r>
      </w:del>
      <w:del w:id="1461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{d.edited_fields.blasting_operation.show_underground_exploration:ifEQ(true):showBegin} </w:delText>
        </w:r>
      </w:del>
      <w:del w:id="1462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463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{d.edited_fields.blasting_operation.show_underground_exploration:showEnd}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471" w:author="Unknown Author" w:date="2021-09-02T17:15:29Z"/>
        </w:rPr>
      </w:pPr>
      <w:del w:id="1465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{d.blasting_operation.show_sand_gravel_quarry}</w:delText>
        </w:r>
      </w:del>
      <w:del w:id="1466" w:author="Unknown Author" w:date="2021-09-02T17:15:29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1467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>Sand &amp; Gravel / Quarry Operations</w:delText>
        </w:r>
      </w:del>
      <w:del w:id="1468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{d.edited_fields.blasting_operation.show_sand_gravel_quarry:ifEQ(true):showBegin} </w:delText>
        </w:r>
      </w:del>
      <w:del w:id="1469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470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{d.edited_fields.blasting_operation.show_sand_gravel_quarry:showEnd}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485" w:author="Unknown Author" w:date="2021-09-02T17:15:29Z"/>
        </w:rPr>
      </w:pPr>
      <w:del w:id="1472" w:author="Unknown Author" w:date="2021-09-02T17:15:29Z">
        <w:r>
          <w:rPr>
            <w:rFonts w:eastAsia="Times New Roman" w:cs="Arial"/>
            <w:b/>
            <w:bCs/>
            <w:i/>
            <w:iCs/>
            <w:color w:val="auto"/>
            <w:kern w:val="0"/>
            <w:sz w:val="32"/>
            <w:szCs w:val="32"/>
            <w:u w:val="single"/>
            <w:lang w:val="en" w:eastAsia="zh-CN" w:bidi="hi-IN"/>
          </w:rPr>
          <w:delText>Activities where blasting will occur</w:delText>
        </w:r>
      </w:del>
      <w:del w:id="1473" w:author="Unknown Author" w:date="2021-09-02T17:15:29Z">
        <w:r>
          <w:rPr>
            <w:b/>
            <w:bCs/>
            <w:i/>
            <w:iCs/>
            <w:color w:val="F79646"/>
            <w:u w:val="single"/>
          </w:rPr>
          <w:br/>
        </w:r>
      </w:del>
      <w:del w:id="1474" w:author="Unknown Author" w:date="2021-09-02T17:15:29Z">
        <w:r>
          <w:rPr>
            <w:rFonts w:eastAsia="Times New Roman" w:cs="Arial"/>
            <w:b/>
            <w:bCs/>
            <w:i/>
            <w:iCs/>
            <w:color w:val="auto"/>
            <w:kern w:val="0"/>
            <w:sz w:val="22"/>
            <w:szCs w:val="22"/>
            <w:u w:val="single"/>
            <w:lang w:val="en" w:eastAsia="zh-CN" w:bidi="hi-IN"/>
          </w:rPr>
          <w:delText>The activities to which blasting is related:</w:delText>
        </w:r>
      </w:del>
      <w:del w:id="1475" w:author="Unknown Author" w:date="2021-09-02T17:15:29Z">
        <w:r>
          <w:rPr>
            <w:b/>
            <w:bCs/>
            <w:i/>
            <w:iCs/>
            <w:color w:val="F79646"/>
            <w:u w:val="single"/>
          </w:rPr>
          <w:br/>
        </w:r>
      </w:del>
      <w:del w:id="1476" w:author="Unknown Author" w:date="2021-09-02T17:15:29Z">
        <w:r>
          <w:rPr>
            <w:b/>
            <w:bCs/>
            <w:i/>
            <w:iCs/>
            <w:caps w:val="false"/>
            <w:smallCaps w:val="false"/>
            <w:color w:val="202124"/>
            <w:spacing w:val="0"/>
            <w:sz w:val="22"/>
            <w:szCs w:val="22"/>
            <w:u w:val="single"/>
          </w:rPr>
          <w:delText xml:space="preserve">{d.blasting_operation.show_access_roads} </w:delText>
        </w:r>
      </w:del>
      <w:del w:id="1477" w:author="Unknown Author" w:date="2021-09-02T17:15:29Z">
        <w:r>
          <w:rPr>
            <w:b w:val="false"/>
            <w:bCs w:val="false"/>
            <w:i w:val="false"/>
            <w:iCs/>
            <w:caps w:val="false"/>
            <w:smallCaps w:val="false"/>
            <w:color w:val="202124"/>
            <w:spacing w:val="0"/>
            <w:sz w:val="22"/>
            <w:szCs w:val="22"/>
            <w:u w:val="single"/>
          </w:rPr>
          <w:delText>Access roads, trails, heli pads, air strips and boat ramps</w:delText>
        </w:r>
      </w:del>
      <w:del w:id="1478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00FF00"/>
            <w:spacing w:val="0"/>
            <w:sz w:val="22"/>
            <w:szCs w:val="22"/>
            <w:u w:val="single"/>
          </w:rPr>
          <w:delText>{d.edited_fields.blasting_operation.</w:delText>
        </w:r>
      </w:del>
      <w:del w:id="1479" w:author="Unknown Author" w:date="2021-09-02T17:15:29Z">
        <w:r>
          <w:rPr>
            <w:rFonts w:eastAsia="Times New Roman" w:cs="Arial"/>
            <w:b/>
            <w:bCs w:val="false"/>
            <w:i w:val="false"/>
            <w:iCs/>
            <w:caps w:val="false"/>
            <w:smallCaps w:val="false"/>
            <w:color w:val="00FF00"/>
            <w:spacing w:val="0"/>
            <w:kern w:val="0"/>
            <w:sz w:val="22"/>
            <w:szCs w:val="22"/>
            <w:u w:val="single"/>
            <w:lang w:val="en" w:eastAsia="zh-CN" w:bidi="hi-IN"/>
          </w:rPr>
          <w:delText>show_access_roads</w:delText>
        </w:r>
      </w:del>
      <w:del w:id="1480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00FF00"/>
            <w:spacing w:val="0"/>
            <w:sz w:val="22"/>
            <w:szCs w:val="22"/>
            <w:u w:val="single"/>
          </w:rPr>
          <w:delText xml:space="preserve">:ifEQ(true):showBegin} </w:delText>
        </w:r>
      </w:del>
      <w:del w:id="1481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234075"/>
            <w:spacing w:val="0"/>
            <w:sz w:val="22"/>
            <w:szCs w:val="22"/>
            <w:u w:val="single"/>
          </w:rPr>
          <w:delText>[EDITED]</w:delText>
        </w:r>
      </w:del>
      <w:del w:id="1482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00FF00"/>
            <w:spacing w:val="0"/>
            <w:sz w:val="22"/>
            <w:szCs w:val="22"/>
            <w:u w:val="single"/>
          </w:rPr>
          <w:delText xml:space="preserve"> {d.edited_fields.blasting_operation.</w:delText>
        </w:r>
      </w:del>
      <w:del w:id="1483" w:author="Unknown Author" w:date="2021-09-02T17:15:29Z">
        <w:r>
          <w:rPr>
            <w:rFonts w:eastAsia="Times New Roman" w:cs="Arial"/>
            <w:b/>
            <w:bCs w:val="false"/>
            <w:i w:val="false"/>
            <w:iCs/>
            <w:caps w:val="false"/>
            <w:smallCaps w:val="false"/>
            <w:color w:val="00FF00"/>
            <w:spacing w:val="0"/>
            <w:kern w:val="0"/>
            <w:sz w:val="22"/>
            <w:szCs w:val="22"/>
            <w:u w:val="single"/>
            <w:lang w:val="en" w:eastAsia="zh-CN" w:bidi="hi-IN"/>
          </w:rPr>
          <w:delText>show_access_roads</w:delText>
        </w:r>
      </w:del>
      <w:del w:id="1484" w:author="Unknown Author" w:date="2021-09-02T17:15:29Z">
        <w:r>
          <w:rPr>
            <w:rFonts w:eastAsia="Times New Roman"/>
            <w:b/>
            <w:bCs w:val="false"/>
            <w:i w:val="false"/>
            <w:iCs/>
            <w:caps w:val="false"/>
            <w:smallCaps w:val="false"/>
            <w:color w:val="00FF00"/>
            <w:spacing w:val="0"/>
            <w:sz w:val="22"/>
            <w:szCs w:val="22"/>
            <w:u w:val="single"/>
          </w:rPr>
          <w:delText>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/>
          <w:b/>
          <w:bCs/>
          <w:i/>
          <w:i/>
          <w:iCs/>
          <w:color w:val="auto"/>
          <w:kern w:val="0"/>
          <w:sz w:val="32"/>
          <w:szCs w:val="32"/>
          <w:u w:val="single"/>
          <w:lang w:val="en" w:eastAsia="zh-CN" w:bidi="hi-IN"/>
          <w:del w:id="1487" w:author="Unknown Author" w:date="2021-09-02T17:15:29Z"/>
        </w:rPr>
      </w:pPr>
      <w:del w:id="1486" w:author="Unknown Author" w:date="2021-09-02T17:15:29Z">
        <w:r>
          <w:rPr>
            <w:rFonts w:eastAsia="Times New Roman" w:cs="Arial"/>
            <w:b/>
            <w:bCs/>
            <w:i/>
            <w:iCs/>
            <w:color w:val="auto"/>
            <w:kern w:val="0"/>
            <w:sz w:val="32"/>
            <w:szCs w:val="32"/>
            <w:u w:val="single"/>
            <w:lang w:val="en" w:eastAsia="zh-CN" w:bidi="hi-IN"/>
          </w:rPr>
          <w:delText>Blasting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489" w:author="Unknown Author" w:date="2021-09-02T17:15:29Z"/>
        </w:rPr>
      </w:pPr>
      <w:del w:id="1488" w:author="Unknown Author" w:date="2021-09-02T17:15:29Z">
        <w:r>
          <w:rPr>
            <w:b/>
            <w:bCs/>
            <w:i/>
            <w:iCs/>
            <w:color w:val="F79646"/>
            <w:u w:val="single"/>
          </w:rPr>
          <w:delText>{d.render.blasting_operation:ifEQ(true):showBegin}</w:delText>
        </w:r>
      </w:del>
    </w:p>
    <w:p>
      <w:pPr>
        <w:pStyle w:val="Normal"/>
        <w:rPr>
          <w:rFonts w:eastAsia="Times New Roman"/>
          <w:color w:val="434343"/>
          <w:sz w:val="28"/>
          <w:szCs w:val="28"/>
          <w:del w:id="1491" w:author="Unknown Author" w:date="2021-09-02T17:15:29Z"/>
        </w:rPr>
      </w:pPr>
      <w:del w:id="1490" w:author="Unknown Author" w:date="2021-09-02T17:15:29Z">
        <w:r>
          <w:rPr>
            <w:rFonts w:eastAsia="Times New Roman"/>
            <w:b/>
            <w:bCs/>
            <w:i/>
            <w:iCs/>
            <w:color w:val="434343"/>
            <w:sz w:val="28"/>
            <w:szCs w:val="28"/>
            <w:u w:val="single"/>
          </w:rPr>
        </w:r>
      </w:del>
    </w:p>
    <w:p>
      <w:pPr>
        <w:pStyle w:val="Normal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493" w:author="Unknown Author" w:date="2021-09-03T09:04:06Z"/>
        </w:rPr>
      </w:pPr>
      <w:del w:id="1492" w:author="Unknown Author" w:date="2021-09-03T09:04:06Z">
        <w:r>
          <w:rPr>
            <w:b/>
            <w:bCs/>
            <w:i/>
            <w:iCs/>
            <w:color w:val="F79646"/>
            <w:u w:val="single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496" w:author="Unknown Author" w:date="2021-09-02T17:15:29Z"/>
        </w:rPr>
      </w:pPr>
      <w:del w:id="1494" w:author="Unknown Author" w:date="2021-09-02T17:15:29Z">
        <w:r>
          <w:rPr>
            <w:rFonts w:eastAsia="Times New Roman"/>
            <w:color w:val="434343"/>
            <w:sz w:val="28"/>
            <w:szCs w:val="28"/>
          </w:rPr>
          <w:delText>Buildings</w:delText>
        </w:r>
      </w:del>
      <w:del w:id="1495" w:author="Unknown Author" w:date="2021-09-02T17:15:29Z">
        <w:r>
          <w:rPr>
            <w:rFonts w:eastAsia="Times New Roman"/>
            <w:color w:val="434343"/>
            <w:sz w:val="22"/>
            <w:szCs w:val="22"/>
          </w:rPr>
          <w:delText>{d.camp.health_authority_consent}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color w:val="434343"/>
          <w:sz w:val="28"/>
          <w:szCs w:val="28"/>
          <w:del w:id="1501" w:author="Unknown Author" w:date="2021-09-02T17:15:29Z"/>
        </w:rPr>
      </w:pPr>
      <w:del w:id="1497" w:author="Unknown Author" w:date="2021-09-02T17:15:29Z">
        <w:r>
          <w:rPr>
            <w:rFonts w:eastAsia="Times New Roman"/>
            <w:b/>
            <w:color w:val="434343"/>
            <w:sz w:val="28"/>
            <w:szCs w:val="28"/>
          </w:rPr>
          <w:delText>Consent given to share name, address and contact information with the local Health Authority?</w:delText>
        </w:r>
      </w:del>
      <w:del w:id="1498" w:author="Unknown Author" w:date="2021-09-02T17:15:29Z">
        <w:r>
          <w:rPr>
            <w:rFonts w:eastAsia="Times New Roman"/>
            <w:b/>
            <w:color w:val="00FF00"/>
            <w:sz w:val="28"/>
            <w:szCs w:val="28"/>
          </w:rPr>
          <w:delText xml:space="preserve">{d.edited_fields.camp.health_authority_consent:ifEQ(true):showBegin} </w:delText>
        </w:r>
      </w:del>
      <w:del w:id="1499" w:author="Unknown Author" w:date="2021-09-02T17:15:29Z">
        <w:r>
          <w:rPr>
            <w:rFonts w:eastAsia="Times New Roman"/>
            <w:b/>
            <w:color w:val="234075"/>
            <w:sz w:val="28"/>
            <w:szCs w:val="28"/>
          </w:rPr>
          <w:delText>[EDITED]</w:delText>
        </w:r>
      </w:del>
      <w:del w:id="1500" w:author="Unknown Author" w:date="2021-09-02T17:15:29Z">
        <w:r>
          <w:rPr>
            <w:rFonts w:eastAsia="Times New Roman"/>
            <w:b/>
            <w:color w:val="00FF00"/>
            <w:sz w:val="28"/>
            <w:szCs w:val="28"/>
          </w:rPr>
          <w:delText xml:space="preserve"> {d.edited_fields.camp.health_authority_consent:showEnd}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color w:val="434343"/>
          <w:sz w:val="28"/>
          <w:szCs w:val="28"/>
          <w:del w:id="1503" w:author="Unknown Author" w:date="2021-09-02T17:15:29Z"/>
        </w:rPr>
      </w:pPr>
      <w:del w:id="1502" w:author="Unknown Author" w:date="2021-09-02T17:15:29Z">
        <w:r>
          <w:rPr>
            <w:rFonts w:eastAsia="Times New Roman"/>
            <w:color w:val="434343"/>
            <w:sz w:val="28"/>
            <w:szCs w:val="28"/>
          </w:rPr>
          <w:delText>{d.camp.health_authority_notified}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color w:val="434343"/>
          <w:sz w:val="28"/>
          <w:szCs w:val="28"/>
          <w:del w:id="1508" w:author="Unknown Author" w:date="2021-09-02T17:15:29Z"/>
        </w:rPr>
      </w:pPr>
      <w:del w:id="1504" w:author="Unknown Author" w:date="2021-09-02T17:15:29Z">
        <w:r>
          <w:rPr>
            <w:rFonts w:eastAsia="Times New Roman"/>
            <w:b/>
            <w:color w:val="434343"/>
            <w:sz w:val="28"/>
            <w:szCs w:val="28"/>
          </w:rPr>
          <w:delText>Notified the local Health Authority as you have a camp for more than 5 people planned?</w:delText>
        </w:r>
      </w:del>
      <w:del w:id="1505" w:author="Unknown Author" w:date="2021-09-02T17:15:29Z">
        <w:r>
          <w:rPr>
            <w:rFonts w:eastAsia="Times New Roman"/>
            <w:b/>
            <w:color w:val="00FF00"/>
            <w:sz w:val="28"/>
            <w:szCs w:val="28"/>
          </w:rPr>
          <w:delText xml:space="preserve">{d.edited_fields.camp.health_authority_notified:ifEQ(true):showBegin} </w:delText>
        </w:r>
      </w:del>
      <w:del w:id="1506" w:author="Unknown Author" w:date="2021-09-02T17:15:29Z">
        <w:r>
          <w:rPr>
            <w:rFonts w:eastAsia="Times New Roman"/>
            <w:b/>
            <w:color w:val="234075"/>
            <w:sz w:val="28"/>
            <w:szCs w:val="28"/>
          </w:rPr>
          <w:delText>[EDITED]</w:delText>
        </w:r>
      </w:del>
      <w:del w:id="1507" w:author="Unknown Author" w:date="2021-09-02T17:15:29Z">
        <w:r>
          <w:rPr>
            <w:rFonts w:eastAsia="Times New Roman"/>
            <w:b/>
            <w:color w:val="00FF00"/>
            <w:sz w:val="28"/>
            <w:szCs w:val="28"/>
          </w:rPr>
          <w:delText xml:space="preserve"> {d.edited_fields.camp.health_authority_notified:showEnd}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color w:val="434343"/>
          <w:sz w:val="28"/>
          <w:szCs w:val="28"/>
          <w:del w:id="1510" w:author="Unknown Author" w:date="2021-09-02T17:15:29Z"/>
        </w:rPr>
      </w:pPr>
      <w:del w:id="1509" w:author="Unknown Author" w:date="2021-09-02T17:15:29Z">
        <w:r>
          <w:rPr>
            <w:rFonts w:eastAsia="Times New Roman"/>
            <w:color w:val="434343"/>
            <w:sz w:val="28"/>
            <w:szCs w:val="28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color w:val="434343"/>
          <w:sz w:val="28"/>
          <w:szCs w:val="28"/>
          <w:del w:id="1514" w:author="Unknown Author" w:date="2021-09-02T17:15:29Z"/>
        </w:rPr>
      </w:pPr>
      <w:del w:id="1511" w:author="Unknown Author" w:date="2021-09-02T17:15:29Z">
        <w:r>
          <w:rPr>
            <w:rFonts w:eastAsia="Times New Roman"/>
            <w:b/>
            <w:i/>
            <w:color w:val="FF0000"/>
            <w:sz w:val="28"/>
            <w:szCs w:val="28"/>
            <w:u w:val="single"/>
          </w:rPr>
          <w:delText>{d.camp.details:ifEM():showBegin}</w:delText>
        </w:r>
      </w:del>
      <w:del w:id="1512" w:author="Unknown Author" w:date="2021-09-02T17:15:29Z">
        <w:r>
          <w:rPr>
            <w:rFonts w:eastAsia="Times New Roman"/>
            <w:b/>
            <w:color w:val="434343"/>
            <w:sz w:val="28"/>
            <w:szCs w:val="28"/>
          </w:rPr>
          <w:delText>No Data</w:delText>
        </w:r>
      </w:del>
      <w:del w:id="1513" w:author="Unknown Author" w:date="2021-09-02T17:15:29Z">
        <w:r>
          <w:rPr>
            <w:rFonts w:eastAsia="Times New Roman"/>
            <w:b/>
            <w:i/>
            <w:color w:val="FF0000"/>
            <w:sz w:val="28"/>
            <w:szCs w:val="28"/>
            <w:u w:val="single"/>
          </w:rPr>
          <w:delText>{d.camp.details:showEnd}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516" w:author="Unknown Author" w:date="2021-09-03T09:04:05Z"/>
        </w:rPr>
      </w:pPr>
      <w:del w:id="1515" w:author="Unknown Author" w:date="2021-09-03T09:04:05Z">
        <w:r>
          <w:rPr>
            <w:rFonts w:eastAsia="Times New Roman"/>
            <w:color w:val="434343"/>
            <w:sz w:val="28"/>
            <w:szCs w:val="28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521" w:author="Unknown Author" w:date="2021-09-02T17:15:29Z"/>
        </w:rPr>
      </w:pPr>
      <w:del w:id="1517" w:author="Unknown Author" w:date="2021-09-02T17:15:29Z">
        <w:r>
          <w:rPr>
            <w:rFonts w:eastAsia="Times New Roman"/>
            <w:color w:val="434343"/>
            <w:sz w:val="28"/>
            <w:szCs w:val="28"/>
          </w:rPr>
          <w:delText>Staging Areas</w:delText>
        </w:r>
      </w:del>
      <w:del w:id="1518" w:author="Unknown Author" w:date="2021-09-02T17:15:29Z">
        <w:r>
          <w:rPr>
            <w:rFonts w:eastAsia="Times New Roman"/>
            <w:b/>
            <w:i/>
            <w:color w:val="FF0000"/>
            <w:sz w:val="28"/>
            <w:szCs w:val="28"/>
            <w:u w:val="single"/>
          </w:rPr>
          <w:delText>{d.camp.building_details:ifEM():showBegin}</w:delText>
        </w:r>
      </w:del>
      <w:del w:id="1519" w:author="Unknown Author" w:date="2021-09-02T17:15:29Z">
        <w:r>
          <w:rPr>
            <w:rFonts w:eastAsia="Times New Roman"/>
            <w:b/>
            <w:color w:val="434343"/>
            <w:sz w:val="28"/>
            <w:szCs w:val="28"/>
          </w:rPr>
          <w:delText>No Data</w:delText>
        </w:r>
      </w:del>
      <w:del w:id="1520" w:author="Unknown Author" w:date="2021-09-02T17:15:29Z">
        <w:r>
          <w:rPr>
            <w:rFonts w:eastAsia="Times New Roman"/>
            <w:b/>
            <w:i/>
            <w:color w:val="FF0000"/>
            <w:sz w:val="28"/>
            <w:szCs w:val="28"/>
            <w:u w:val="single"/>
          </w:rPr>
          <w:delText>{d.camp.building_details:showEnd}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523" w:author="Unknown Author" w:date="2021-09-03T09:04:05Z"/>
        </w:rPr>
      </w:pPr>
      <w:del w:id="1522" w:author="Unknown Author" w:date="2021-09-03T09:04:05Z">
        <w:r>
          <w:rPr>
            <w:rFonts w:eastAsia="Times New Roman"/>
            <w:color w:val="434343"/>
            <w:sz w:val="28"/>
            <w:szCs w:val="28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525" w:author="Unknown Author" w:date="2021-09-02T17:15:29Z"/>
        </w:rPr>
      </w:pPr>
      <w:del w:id="1524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Cut Lines and Induced Polarization Survey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28" w:author="Unknown Author" w:date="2021-09-02T17:15:29Z"/>
        </w:rPr>
      </w:pPr>
      <w:del w:id="1526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Exploration Grid</w:delText>
        </w:r>
      </w:del>
      <w:del w:id="1527" w:author="Unknown Author" w:date="2021-09-02T17:15:29Z"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{d.render.cut_lines_polarization_survey:ifEQ(true):showBegin}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31" w:author="Unknown Author" w:date="2021-09-02T17:15:29Z"/>
        </w:rPr>
      </w:pPr>
      <w:del w:id="1529" w:author="Unknown Author" w:date="2021-09-02T17:15:29Z"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{d.render.camp:showEnd</w:delText>
        </w:r>
      </w:del>
      <w:del w:id="1530" w:author="Unknown Author" w:date="2021-09-02T17:15:29Z">
        <w:bookmarkStart w:id="32" w:name="_2iv04ey21pc62111"/>
        <w:bookmarkEnd w:id="32"/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33" w:author="Unknown Author" w:date="2021-09-02T17:15:29Z"/>
        </w:rPr>
      </w:pPr>
      <w:del w:id="1532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{d.camp.reclamation_cost}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38" w:author="Unknown Author" w:date="2021-09-02T17:15:29Z"/>
        </w:rPr>
      </w:pPr>
      <w:del w:id="1534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Estimated Cost of reclamation activities described above</w:delText>
        </w:r>
      </w:del>
      <w:del w:id="1535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{d.edited_fields.camp.reclamation_cost:ifEQ(true):showBegin} </w:delText>
        </w:r>
      </w:del>
      <w:del w:id="1536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537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{d.edited_fields.camp.reclamation_cost:showEnd}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40" w:author="Unknown Author" w:date="2021-09-02T17:15:29Z"/>
        </w:rPr>
      </w:pPr>
      <w:del w:id="1539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{d.camp.reclamation_description}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45" w:author="Unknown Author" w:date="2021-09-02T17:15:29Z"/>
        </w:rPr>
      </w:pPr>
      <w:del w:id="1541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Proposed reclamation and timing for this specific activity</w:delText>
        </w:r>
      </w:del>
      <w:del w:id="1542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{d.edited_fields.camp.reclamation_description:ifEQ(true):showBegin} </w:delText>
        </w:r>
      </w:del>
      <w:del w:id="1543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544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{d.edited_fields.camp.reclamation_description:showEnd}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47" w:author="Unknown Author" w:date="2021-09-02T17:15:29Z"/>
        </w:rPr>
      </w:pPr>
      <w:del w:id="1546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Reclamation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52" w:author="Unknown Author" w:date="2021-09-02T17:15:29Z"/>
        </w:rPr>
      </w:pPr>
      <w:del w:id="1548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{d.camp.has_fuel_stored_in_barrels} Barrel</w:delText>
        </w:r>
      </w:del>
      <w:del w:id="1549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{d.edited_fields.camp.has_fuel_stored_in_barrels:ifEQ(true):showBegin} </w:delText>
        </w:r>
      </w:del>
      <w:del w:id="1550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551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{d.edited_fields.camp.has_fuel_stored_in_barrels:showEnd}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57" w:author="Unknown Author" w:date="2021-09-02T17:15:29Z"/>
        </w:rPr>
      </w:pPr>
      <w:del w:id="1553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{d.camp.has_fuel_stored_in_bulk} Bulk</w:delText>
        </w:r>
      </w:del>
      <w:del w:id="1554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{d.edited_fields.camp.has_fuel_stored_in_bulk:ifEQ(true):showBegin} </w:delText>
        </w:r>
      </w:del>
      <w:del w:id="1555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556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{d.edited_fields.camp.has_fuel_stored_in_bulk:showEnd}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/>
          <w:b/>
          <w:color w:val="434343"/>
          <w:kern w:val="0"/>
          <w:sz w:val="28"/>
          <w:szCs w:val="28"/>
          <w:lang w:val="en" w:eastAsia="zh-CN" w:bidi="hi-IN"/>
          <w:del w:id="1559" w:author="Unknown Author" w:date="2021-09-02T17:15:29Z"/>
        </w:rPr>
      </w:pPr>
      <w:del w:id="1558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Storage Method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61" w:author="Unknown Author" w:date="2021-09-02T17:15:29Z"/>
        </w:rPr>
      </w:pPr>
      <w:del w:id="1560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{d.camp.volume_fuel_stored}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66" w:author="Unknown Author" w:date="2021-09-02T17:15:29Z"/>
        </w:rPr>
      </w:pPr>
      <w:del w:id="1562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Volume of fuel stored</w:delText>
        </w:r>
      </w:del>
      <w:del w:id="1563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{d.edited_fields.camp.volume_fuel_stored:ifEQ(true):showBegin} </w:delText>
        </w:r>
      </w:del>
      <w:del w:id="1564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565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{d.edited_fields.camp.volume_fuel_stored:showEnd}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68" w:author="Unknown Author" w:date="2021-09-02T17:15:29Z"/>
        </w:rPr>
      </w:pPr>
      <w:del w:id="1567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{d.camp.has_fuel_stored}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73" w:author="Unknown Author" w:date="2021-09-02T17:15:29Z"/>
        </w:rPr>
      </w:pPr>
      <w:del w:id="1569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Do you propose to store fuel?</w:delText>
        </w:r>
      </w:del>
      <w:del w:id="1570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{d.edited_fields.camp.has_fuel_stored:ifEQ(true):showBegin} </w:delText>
        </w:r>
      </w:del>
      <w:del w:id="1571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572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{d.edited_fields.camp.has_fuel_stored:showEnd}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75" w:author="Unknown Author" w:date="2021-09-02T17:15:29Z"/>
        </w:rPr>
      </w:pPr>
      <w:del w:id="1574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Fuel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579" w:author="Unknown Author" w:date="2021-09-02T17:15:29Z"/>
        </w:rPr>
      </w:pPr>
      <w:del w:id="1576" w:author="Unknown Author" w:date="2021-09-02T17:15:29Z">
        <w:r>
          <w:rPr>
            <w:rFonts w:eastAsia="Times New Roman" w:cs="Arial"/>
            <w:b/>
            <w:i/>
            <w:color w:val="FF0000"/>
            <w:kern w:val="0"/>
            <w:sz w:val="28"/>
            <w:szCs w:val="28"/>
            <w:u w:val="single"/>
            <w:lang w:val="en" w:eastAsia="zh-CN" w:bidi="hi-IN"/>
          </w:rPr>
          <w:delText>{d.camp.staging_area_details:ifEM():showBegin}</w:delText>
        </w:r>
      </w:del>
      <w:del w:id="1577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No Data</w:delText>
        </w:r>
      </w:del>
      <w:del w:id="1578" w:author="Unknown Author" w:date="2021-09-02T17:15:29Z">
        <w:r>
          <w:rPr>
            <w:rFonts w:eastAsia="Times New Roman" w:cs="Arial"/>
            <w:b/>
            <w:i/>
            <w:color w:val="FF0000"/>
            <w:kern w:val="0"/>
            <w:sz w:val="28"/>
            <w:szCs w:val="28"/>
            <w:u w:val="single"/>
            <w:lang w:val="en" w:eastAsia="zh-CN" w:bidi="hi-IN"/>
          </w:rPr>
          <w:delText>{d.camp.staging_area_details:showEnd}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581" w:author="Unknown Author" w:date="2021-09-03T09:04:04Z"/>
        </w:rPr>
      </w:pPr>
      <w:del w:id="1580" w:author="Unknown Author" w:date="2021-09-03T09:04:04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583" w:author="Unknown Author" w:date="2021-09-02T17:15:29Z"/>
        </w:rPr>
      </w:pPr>
      <w:del w:id="1582" w:author="Unknown Author" w:date="2021-09-02T17:15:29Z">
        <w:r>
          <w:rPr>
            <w:rFonts w:eastAsia="Times New Roman"/>
          </w:rPr>
          <w:delText>DrillingExploration Surface Drilling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b/>
          <w:b/>
          <w:bCs/>
          <w:i/>
          <w:i/>
          <w:iCs/>
          <w:color w:val="F79646"/>
          <w:u w:val="single"/>
          <w:del w:id="1585" w:author="Unknown Author" w:date="2021-09-02T17:15:29Z"/>
        </w:rPr>
      </w:pPr>
      <w:del w:id="1584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{d.render.exploration_surface_drilling:ifEQ(true):showBegin}</w:delText>
        </w:r>
      </w:del>
      <w:bookmarkStart w:id="33" w:name="_chbsx7rirtgg2111"/>
      <w:bookmarkEnd w:id="33"/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b/>
          <w:b/>
          <w:bCs/>
          <w:i/>
          <w:i/>
          <w:iCs/>
          <w:color w:val="F79646"/>
          <w:u w:val="single"/>
          <w:del w:id="1587" w:author="Unknown Author" w:date="2021-09-02T17:15:29Z"/>
        </w:rPr>
      </w:pPr>
      <w:del w:id="1586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{d.render.cut_lines_polarization_survey:showEnd}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589" w:author="Unknown Author" w:date="2021-09-02T17:15:29Z"/>
        </w:rPr>
      </w:pPr>
      <w:del w:id="1588" w:author="Unknown Author" w:date="2021-09-02T17:15:29Z">
        <w:r>
          <w:rPr>
            <w:rFonts w:eastAsia="Times New Roman"/>
          </w:rPr>
          <w:delText>{d.cut_lines_polarization_survey.reclamation_cost}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594" w:author="Unknown Author" w:date="2021-09-02T17:15:29Z"/>
        </w:rPr>
      </w:pPr>
      <w:del w:id="1590" w:author="Unknown Author" w:date="2021-09-02T17:15:29Z">
        <w:r>
          <w:rPr>
            <w:rFonts w:eastAsia="Times New Roman"/>
            <w:b/>
          </w:rPr>
          <w:delText>Estimated Cost of reclamation activities described above</w:delText>
        </w:r>
      </w:del>
      <w:del w:id="1591" w:author="Unknown Author" w:date="2021-09-02T17:15:29Z">
        <w:r>
          <w:rPr>
            <w:rFonts w:eastAsia="Times New Roman"/>
            <w:b/>
            <w:color w:val="00FF00"/>
          </w:rPr>
          <w:delText xml:space="preserve">{d.edited_fields.cut_lines_polarization_survey.reclamation_cost:ifEQ(true):showBegin} </w:delText>
        </w:r>
      </w:del>
      <w:del w:id="1592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593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{d.edited_fields.cut_lines_polarization_survey.reclamation_cost:showEnd}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596" w:author="Unknown Author" w:date="2021-09-02T17:15:29Z"/>
        </w:rPr>
      </w:pPr>
      <w:del w:id="1595" w:author="Unknown Author" w:date="2021-09-02T17:15:29Z">
        <w:r>
          <w:rPr>
            <w:rFonts w:eastAsia="Times New Roman"/>
          </w:rPr>
          <w:delText>{d.cut_lines_polarization_survey.reclamation_description}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601" w:author="Unknown Author" w:date="2021-09-02T17:15:29Z"/>
        </w:rPr>
      </w:pPr>
      <w:del w:id="1597" w:author="Unknown Author" w:date="2021-09-02T17:15:29Z">
        <w:r>
          <w:rPr>
            <w:rFonts w:eastAsia="Times New Roman"/>
            <w:b/>
          </w:rPr>
          <w:delText>Proposed reclamation and timing for this specific activity</w:delText>
        </w:r>
      </w:del>
      <w:del w:id="1598" w:author="Unknown Author" w:date="2021-09-02T17:15:29Z">
        <w:r>
          <w:rPr>
            <w:rFonts w:eastAsia="Times New Roman"/>
            <w:b/>
            <w:color w:val="00FF00"/>
          </w:rPr>
          <w:delText xml:space="preserve">{d.edited_fields.cut_lines_polarization_survey.reclamation_description:ifEQ(true):showBegin} </w:delText>
        </w:r>
      </w:del>
      <w:del w:id="1599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600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{d.edited_fields.cut_lines_polarization_survey.reclamation_description:showEnd}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603" w:author="Unknown Author" w:date="2021-09-02T17:15:29Z"/>
        </w:rPr>
      </w:pPr>
      <w:del w:id="1602" w:author="Unknown Author" w:date="2021-09-02T17:15:29Z">
        <w:r>
          <w:rPr>
            <w:rFonts w:eastAsia="Times New Roman"/>
          </w:rPr>
          <w:delText>Reclamation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607" w:author="Unknown Author" w:date="2021-09-02T17:15:29Z"/>
        </w:rPr>
      </w:pPr>
      <w:del w:id="1604" w:author="Unknown Author" w:date="2021-09-02T17:15:29Z">
        <w:r>
          <w:rPr>
            <w:rFonts w:eastAsia="Times New Roman"/>
            <w:b/>
            <w:i/>
            <w:color w:val="FF0000"/>
            <w:u w:val="single"/>
          </w:rPr>
          <w:delText>{d.cut_lines_polarization_survey.details:ifEM():showBegin}</w:delText>
        </w:r>
      </w:del>
      <w:del w:id="1605" w:author="Unknown Author" w:date="2021-09-02T17:15:29Z">
        <w:r>
          <w:rPr>
            <w:rFonts w:eastAsia="Times New Roman"/>
            <w:b/>
          </w:rPr>
          <w:delText>No Data</w:delText>
        </w:r>
      </w:del>
      <w:del w:id="1606" w:author="Unknown Author" w:date="2021-09-02T17:15:29Z">
        <w:r>
          <w:rPr>
            <w:rFonts w:eastAsia="Times New Roman"/>
            <w:b/>
            <w:i/>
            <w:color w:val="FF0000"/>
            <w:u w:val="single"/>
          </w:rPr>
          <w:delText>{d.cut_lines_polarization_survey.details:showEnd}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609" w:author="Unknown Author" w:date="2021-09-03T09:04:04Z"/>
        </w:rPr>
      </w:pPr>
      <w:del w:id="1608" w:author="Unknown Author" w:date="2021-09-03T09:04:04Z">
        <w:r>
          <w:rPr>
            <w:rFonts w:eastAsia="Times New Roman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611" w:author="Unknown Author" w:date="2021-09-02T17:15:29Z"/>
        </w:rPr>
      </w:pPr>
      <w:del w:id="1610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ActivitiesMechanical Trenching/Test Pits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79646"/>
          <w:kern w:val="0"/>
          <w:sz w:val="28"/>
          <w:szCs w:val="28"/>
          <w:u w:val="single"/>
          <w:lang w:val="en" w:eastAsia="zh-CN" w:bidi="hi-IN"/>
          <w:del w:id="1613" w:author="Unknown Author" w:date="2021-09-02T17:15:29Z"/>
        </w:rPr>
      </w:pPr>
      <w:del w:id="1612" w:author="Unknown Author" w:date="2021-09-02T17:15:29Z"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{d.render.mechanical_trenching:ifEQ(true):showBegin}</w:delText>
        </w:r>
      </w:del>
      <w:bookmarkStart w:id="34" w:name="_6royupbqek1y2111"/>
      <w:bookmarkEnd w:id="34"/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79646"/>
          <w:kern w:val="0"/>
          <w:sz w:val="28"/>
          <w:szCs w:val="28"/>
          <w:u w:val="single"/>
          <w:lang w:val="en" w:eastAsia="zh-CN" w:bidi="hi-IN"/>
          <w:del w:id="1615" w:author="Unknown Author" w:date="2021-09-02T17:15:29Z"/>
        </w:rPr>
      </w:pPr>
      <w:del w:id="1614" w:author="Unknown Author" w:date="2021-09-02T17:15:29Z"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{d.render.exploration_surface_drilling:showEnd}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17" w:author="Unknown Author" w:date="2021-09-02T17:15:29Z"/>
        </w:rPr>
      </w:pPr>
      <w:del w:id="1616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{d.exploration_surface_drilling.reclamation_cost}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22" w:author="Unknown Author" w:date="2021-09-02T17:15:29Z"/>
        </w:rPr>
      </w:pPr>
      <w:del w:id="1618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Estimated Cost of reclamation activities described above</w:delText>
        </w:r>
      </w:del>
      <w:del w:id="1619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{d.edited_fields.exploration_surface_drilling.reclamation_cost:ifEQ(true):showBegin} </w:delText>
        </w:r>
      </w:del>
      <w:del w:id="1620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621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{d.edited_fields.exploration_surface_drilling.reclamation_cost:showEnd}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24" w:author="Unknown Author" w:date="2021-09-02T17:15:29Z"/>
        </w:rPr>
      </w:pPr>
      <w:del w:id="1623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{d.exploration_surface_drilling.reclamation_description}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29" w:author="Unknown Author" w:date="2021-09-02T17:15:29Z"/>
        </w:rPr>
      </w:pPr>
      <w:del w:id="1625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Proposed reclamation and timing for this specific activity</w:delText>
        </w:r>
      </w:del>
      <w:del w:id="1626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{d.edited_fields.exploration_surface_drilling.reclamation_description:ifEQ(true):showBegin} </w:delText>
        </w:r>
      </w:del>
      <w:del w:id="1627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628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{d.edited_fields.exploration_surface_drilling.reclamation_description:showEnd}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31" w:author="Unknown Author" w:date="2021-09-02T17:15:29Z"/>
        </w:rPr>
      </w:pPr>
      <w:del w:id="1630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{d.exploration_surface_drilling.reclamation_core_storage}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36" w:author="Unknown Author" w:date="2021-09-02T17:15:29Z"/>
        </w:rPr>
      </w:pPr>
      <w:del w:id="1632" w:author="Unknown Author" w:date="2021-09-02T17:15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Describe the location of the Core Storage</w:delText>
        </w:r>
      </w:del>
      <w:del w:id="1633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{d.edited_fields.exploration_surface_drilling.reclamation_core_storage:ifEQ(true):showBegin} </w:delText>
        </w:r>
      </w:del>
      <w:del w:id="1634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635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{d.edited_fields.exploration_surface_drilling.reclamation_core_storage:showEnd}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38" w:author="Unknown Author" w:date="2021-09-02T17:15:29Z"/>
        </w:rPr>
      </w:pPr>
      <w:del w:id="1637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Reclamation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40" w:author="Unknown Author" w:date="2021-09-02T17:15:29Z"/>
        </w:rPr>
      </w:pPr>
      <w:del w:id="1639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{d.exploration_surface_drilling.drill_program}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45" w:author="Unknown Author" w:date="2021-09-02T17:15:29Z"/>
        </w:rPr>
      </w:pPr>
      <w:del w:id="1641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The drilling program will be</w:delText>
        </w:r>
      </w:del>
      <w:del w:id="1642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{d.edited_fields.exploration_surface_drilling.drill_program:ifEQ(true):showBegin} </w:delText>
        </w:r>
      </w:del>
      <w:del w:id="1643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644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{d.edited_fields.exploration_surface_drilling.drill_program:showEnd}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47" w:author="Unknown Author" w:date="2021-09-02T17:15:29Z"/>
        </w:rPr>
      </w:pPr>
      <w:del w:id="1646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Support of the Drill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51" w:author="Unknown Author" w:date="2021-09-02T17:15:29Z"/>
        </w:rPr>
      </w:pPr>
      <w:del w:id="1648" w:author="Unknown Author" w:date="2021-09-02T17:15:29Z">
        <w:r>
          <w:rPr>
            <w:rFonts w:eastAsia="Times New Roman" w:cs="Arial"/>
            <w:b/>
            <w:i/>
            <w:color w:val="FF0000"/>
            <w:kern w:val="0"/>
            <w:sz w:val="28"/>
            <w:szCs w:val="28"/>
            <w:u w:val="single"/>
            <w:lang w:val="en" w:eastAsia="zh-CN" w:bidi="hi-IN"/>
          </w:rPr>
          <w:delText>{d.exploration_surface_drilling.details:ifEM():showBegin}</w:delText>
        </w:r>
      </w:del>
      <w:del w:id="1649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No Data</w:delText>
        </w:r>
      </w:del>
      <w:del w:id="1650" w:author="Unknown Author" w:date="2021-09-02T17:15:29Z">
        <w:r>
          <w:rPr>
            <w:rFonts w:eastAsia="Times New Roman" w:cs="Arial"/>
            <w:b/>
            <w:i/>
            <w:color w:val="FF0000"/>
            <w:kern w:val="0"/>
            <w:sz w:val="28"/>
            <w:szCs w:val="28"/>
            <w:u w:val="single"/>
            <w:lang w:val="en" w:eastAsia="zh-CN" w:bidi="hi-IN"/>
          </w:rPr>
          <w:delText>{d.exploration_surface_drilling.details:showEnd}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653" w:author="Unknown Author" w:date="2021-09-03T09:04:04Z"/>
        </w:rPr>
      </w:pPr>
      <w:del w:id="1652" w:author="Unknown Author" w:date="2021-09-03T09:04:04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655" w:author="Unknown Author" w:date="2021-09-02T17:15:29Z"/>
        </w:rPr>
      </w:pPr>
      <w:del w:id="1654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Activities{d.settling_pond.wastewater_facility_description}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60" w:author="Unknown Author" w:date="2021-09-02T17:15:29Z"/>
        </w:rPr>
      </w:pPr>
      <w:del w:id="1656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Describe the wastewater treatment facility (settling pond design, recycling, distance from creek, etc.)</w:delText>
        </w:r>
      </w:del>
      <w:del w:id="1657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{d.edited_fields.settling_pond.wastewater_facility_description:ifEQ(true):showBegin} </w:delText>
        </w:r>
      </w:del>
      <w:del w:id="1658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659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{d.edited_fields.settling_pond.wastewater_facility_description:showEnd}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62" w:author="Unknown Author" w:date="2021-09-02T17:15:29Z"/>
        </w:rPr>
      </w:pPr>
      <w:del w:id="1661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Settling Ponds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79646"/>
          <w:kern w:val="0"/>
          <w:sz w:val="28"/>
          <w:szCs w:val="28"/>
          <w:u w:val="single"/>
          <w:lang w:val="en" w:eastAsia="zh-CN" w:bidi="hi-IN"/>
          <w:del w:id="1664" w:author="Unknown Author" w:date="2021-09-02T17:15:29Z"/>
        </w:rPr>
      </w:pPr>
      <w:del w:id="1663" w:author="Unknown Author" w:date="2021-09-02T17:15:29Z"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{d.render.settling_pond:ifEQ(true):showBegin}</w:delText>
        </w:r>
      </w:del>
      <w:bookmarkStart w:id="35" w:name="_efw09qt1ruio2111"/>
      <w:bookmarkEnd w:id="35"/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79646"/>
          <w:kern w:val="0"/>
          <w:sz w:val="28"/>
          <w:szCs w:val="28"/>
          <w:u w:val="single"/>
          <w:lang w:val="en" w:eastAsia="zh-CN" w:bidi="hi-IN"/>
          <w:del w:id="1666" w:author="Unknown Author" w:date="2021-09-02T17:15:29Z"/>
        </w:rPr>
      </w:pPr>
      <w:del w:id="1665" w:author="Unknown Author" w:date="2021-09-02T17:15:29Z"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{d.render.mechanical_trenching:showEnd}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68" w:author="Unknown Author" w:date="2021-09-02T17:15:29Z"/>
        </w:rPr>
      </w:pPr>
      <w:del w:id="1667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{d.mechanical_trenching.reclamation_cost}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73" w:author="Unknown Author" w:date="2021-09-02T17:15:29Z"/>
        </w:rPr>
      </w:pPr>
      <w:del w:id="1669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Estimated Cost of reclamation activities described above</w:delText>
        </w:r>
      </w:del>
      <w:del w:id="1670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{d.edited_fields.mechanical_trenching.reclamation_description:ifEQ(true):showBegin} </w:delText>
        </w:r>
      </w:del>
      <w:del w:id="1671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672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{d.edited_fields.mechanical_trenching.reclamation_description:showEnd}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75" w:author="Unknown Author" w:date="2021-09-02T17:15:29Z"/>
        </w:rPr>
      </w:pPr>
      <w:del w:id="1674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{d.mechanical_trenching.reclamation_description}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80" w:author="Unknown Author" w:date="2021-09-02T17:15:29Z"/>
        </w:rPr>
      </w:pPr>
      <w:del w:id="1676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Proposed reclamation and timing for this specific activity</w:delText>
        </w:r>
      </w:del>
      <w:del w:id="1677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{d.edited_fields.mechanical_trenching.reclamation_description:ifEQ(true):showBegin} </w:delText>
        </w:r>
      </w:del>
      <w:del w:id="1678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679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{d.edited_fields.mechanical_trenching.reclamation_description:showEnd}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82" w:author="Unknown Author" w:date="2021-09-02T17:15:29Z"/>
        </w:rPr>
      </w:pPr>
      <w:del w:id="1681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Reclamation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  <w:del w:id="1686" w:author="Unknown Author" w:date="2021-09-02T17:15:29Z"/>
        </w:rPr>
      </w:pPr>
      <w:del w:id="1683" w:author="Unknown Author" w:date="2021-09-02T17:15:29Z">
        <w:r>
          <w:rPr>
            <w:rFonts w:eastAsia="Times New Roman" w:cs="Arial"/>
            <w:b/>
            <w:i/>
            <w:color w:val="FF0000"/>
            <w:kern w:val="0"/>
            <w:sz w:val="28"/>
            <w:szCs w:val="28"/>
            <w:u w:val="single"/>
            <w:lang w:val="en" w:eastAsia="zh-CN" w:bidi="hi-IN"/>
          </w:rPr>
          <w:delText>{d.mechanical_trenching.details:ifEM():showBegin}</w:delText>
        </w:r>
      </w:del>
      <w:del w:id="1684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No Data</w:delText>
        </w:r>
      </w:del>
      <w:del w:id="1685" w:author="Unknown Author" w:date="2021-09-02T17:15:29Z">
        <w:r>
          <w:rPr>
            <w:rFonts w:eastAsia="Times New Roman" w:cs="Arial"/>
            <w:b/>
            <w:i/>
            <w:color w:val="FF0000"/>
            <w:kern w:val="0"/>
            <w:sz w:val="28"/>
            <w:szCs w:val="28"/>
            <w:u w:val="single"/>
            <w:lang w:val="en" w:eastAsia="zh-CN" w:bidi="hi-IN"/>
          </w:rPr>
          <w:delText>{d.mechanical_trenching.details:showEnd}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688" w:author="Unknown Author" w:date="2021-09-03T09:03:56Z"/>
        </w:rPr>
      </w:pPr>
      <w:del w:id="1687" w:author="Unknown Author" w:date="2021-09-03T09:03:56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691" w:author="Unknown Author" w:date="2021-09-02T17:15:29Z"/>
        </w:rPr>
      </w:pPr>
      <w:del w:id="1689" w:author="Unknown Author" w:date="2021-09-02T17:15:29Z">
        <w:r>
          <w:rPr/>
          <w:delText>Activities</w:delText>
        </w:r>
      </w:del>
      <w:del w:id="1690" w:author="Unknown Author" w:date="2021-09-02T17:15:29Z">
        <w:r>
          <w:rPr>
            <w:rFonts w:eastAsia="Times New Roman"/>
          </w:rPr>
          <w:delText>Surface Bulk Sample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693" w:author="Unknown Author" w:date="2021-09-02T17:15:29Z"/>
        </w:rPr>
      </w:pPr>
      <w:del w:id="1692" w:author="Unknown Author" w:date="2021-09-02T17:15:29Z">
        <w:r>
          <w:rPr>
            <w:b/>
            <w:bCs/>
            <w:i/>
            <w:iCs/>
            <w:color w:val="F79646"/>
            <w:u w:val="single"/>
          </w:rPr>
          <w:delText>{d.render.surface_bulk_sample:ifEQ(true):showBegin}</w:delText>
        </w:r>
      </w:del>
      <w:bookmarkStart w:id="36" w:name="_rmm40muqk8t62111"/>
      <w:bookmarkEnd w:id="36"/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695" w:author="Unknown Author" w:date="2021-09-02T17:15:29Z"/>
        </w:rPr>
      </w:pPr>
      <w:del w:id="1694" w:author="Unknown Author" w:date="2021-09-02T17:15:29Z">
        <w:r>
          <w:rPr>
            <w:b/>
            <w:bCs/>
            <w:i/>
            <w:iCs/>
            <w:color w:val="F79646"/>
            <w:u w:val="single"/>
          </w:rPr>
          <w:delText>{d.render.settling_pond:showEnd}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697" w:author="Unknown Author" w:date="2021-09-02T17:15:29Z"/>
        </w:rPr>
      </w:pPr>
      <w:del w:id="1696" w:author="Unknown Author" w:date="2021-09-02T17:15:29Z">
        <w:r>
          <w:rPr>
            <w:rFonts w:eastAsia="Times New Roman"/>
          </w:rPr>
          <w:delText>{d.settling_pond.reclamation_cost}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02" w:author="Unknown Author" w:date="2021-09-02T17:15:29Z"/>
        </w:rPr>
      </w:pPr>
      <w:del w:id="1698" w:author="Unknown Author" w:date="2021-09-02T17:15:29Z">
        <w:r>
          <w:rPr>
            <w:rFonts w:eastAsia="Times New Roman"/>
            <w:b/>
          </w:rPr>
          <w:delText>Estimated Cost of reclamation activities described above</w:delText>
        </w:r>
      </w:del>
      <w:del w:id="1699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{d.edited_fields.settling_pond.reclamation_cost:ifEQ(true):showBegin} </w:delText>
        </w:r>
      </w:del>
      <w:del w:id="1700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01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{d.edited_fields.settling_pond.reclamation_cost:showEnd}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704" w:author="Unknown Author" w:date="2021-09-02T17:15:29Z"/>
        </w:rPr>
      </w:pPr>
      <w:del w:id="1703" w:author="Unknown Author" w:date="2021-09-02T17:15:29Z">
        <w:r>
          <w:rPr>
            <w:rFonts w:eastAsia="Times New Roman"/>
          </w:rPr>
          <w:delText>{d.settling_pond.reclamation_description}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09" w:author="Unknown Author" w:date="2021-09-02T17:15:29Z"/>
        </w:rPr>
      </w:pPr>
      <w:del w:id="1705" w:author="Unknown Author" w:date="2021-09-02T17:15:29Z">
        <w:r>
          <w:rPr>
            <w:rFonts w:eastAsia="Times New Roman"/>
            <w:b/>
          </w:rPr>
          <w:delText>Proposed reclamation and timing for this specific activity</w:delText>
        </w:r>
      </w:del>
      <w:del w:id="1706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{d.edited_fields.settling_pond.reclamation_description:ifEQ(true):showBegin} </w:delText>
        </w:r>
      </w:del>
      <w:del w:id="1707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08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{d.edited_fields.settling_pond.reclamation_description:showEnd}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711" w:author="Unknown Author" w:date="2021-09-02T17:15:29Z"/>
        </w:rPr>
      </w:pPr>
      <w:del w:id="1710" w:author="Unknown Author" w:date="2021-09-02T17:15:29Z">
        <w:r>
          <w:rPr>
            <w:rFonts w:eastAsia="Times New Roman"/>
          </w:rPr>
          <w:delText>Reclamation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15" w:author="Unknown Author" w:date="2021-09-02T17:15:29Z"/>
        </w:rPr>
      </w:pPr>
      <w:del w:id="1712" w:author="Unknown Author" w:date="2021-09-02T17:15:29Z">
        <w:r>
          <w:rPr>
            <w:rFonts w:eastAsia="Times New Roman"/>
          </w:rPr>
          <w:delText>{d.settling_pond.</w:delText>
        </w:r>
      </w:del>
      <w:del w:id="1713" w:author="Unknown Author" w:date="2021-09-02T17:15:29Z">
        <w:r>
          <w:rPr>
            <w:rFonts w:eastAsia="Times New Roman" w:cs="Arial"/>
            <w:color w:val="auto"/>
            <w:kern w:val="0"/>
            <w:sz w:val="22"/>
            <w:szCs w:val="22"/>
            <w:lang w:val="en" w:eastAsia="zh-CN" w:bidi="hi-IN"/>
          </w:rPr>
          <w:delText>spillway_design</w:delText>
        </w:r>
      </w:del>
      <w:del w:id="1714" w:author="Unknown Author" w:date="2021-09-02T17:15:29Z">
        <w:r>
          <w:rPr>
            <w:rFonts w:eastAsia="Times New Roman"/>
          </w:rPr>
          <w:delText>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20" w:author="Unknown Author" w:date="2021-09-02T17:15:29Z"/>
        </w:rPr>
      </w:pPr>
      <w:del w:id="1716" w:author="Unknown Author" w:date="2021-09-02T17:15:29Z">
        <w:r>
          <w:rPr>
            <w:rFonts w:eastAsia="Times New Roman"/>
            <w:b/>
          </w:rPr>
          <w:delText>Describe spillway design</w:delText>
        </w:r>
      </w:del>
      <w:del w:id="1717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{d.edited_fields.settling_pond.spillway_design_description:ifEQ(true):showBegin} </w:delText>
        </w:r>
      </w:del>
      <w:del w:id="1718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19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{d.edited_fields.settling_pond.spillway_design_description:showEnd}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722" w:author="Unknown Author" w:date="2021-09-02T17:15:29Z"/>
        </w:rPr>
      </w:pPr>
      <w:del w:id="1721" w:author="Unknown Author" w:date="2021-09-02T17:15:29Z">
        <w:r>
          <w:rPr>
            <w:rFonts w:eastAsia="Times New Roman"/>
          </w:rPr>
          <w:delText>{d.settling_pond.water_discharged_description}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27" w:author="Unknown Author" w:date="2021-09-02T17:15:29Z"/>
        </w:rPr>
      </w:pPr>
      <w:del w:id="1723" w:author="Unknown Author" w:date="2021-09-02T17:15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Describe the area into which the water is discharged</w:delText>
        </w:r>
      </w:del>
      <w:del w:id="1724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{d.edited_fields.settling_pond.water_discharged_description:ifEQ(true):showBegin} </w:delText>
        </w:r>
      </w:del>
      <w:del w:id="1725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26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{d.edited_fields.settling_pond.water_discharged_description:showEnd}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729" w:author="Unknown Author" w:date="2021-09-02T17:15:29Z"/>
        </w:rPr>
      </w:pPr>
      <w:del w:id="1728" w:author="Unknown Author" w:date="2021-09-02T17:15:29Z">
        <w:r>
          <w:rPr>
            <w:rFonts w:eastAsia="Times New Roman"/>
          </w:rPr>
          <w:delText>{d.settling_pond.decant_structure_description}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34" w:author="Unknown Author" w:date="2021-09-02T17:15:29Z"/>
        </w:rPr>
      </w:pPr>
      <w:del w:id="1730" w:author="Unknown Author" w:date="2021-09-02T17:15:29Z">
        <w:r>
          <w:rPr>
            <w:rFonts w:eastAsia="Times New Roman"/>
            <w:b/>
          </w:rPr>
          <w:delText>Describe the type and construction of the decant structure</w:delText>
        </w:r>
      </w:del>
      <w:del w:id="1731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{d.edited_fields.settling_pond.decant_structure_description:ifEQ(true):showBegin} </w:delText>
        </w:r>
      </w:del>
      <w:del w:id="1732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33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{d.edited_fields.settling_pond.decant_structure_description:showEnd}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736" w:author="Unknown Author" w:date="2021-09-02T17:15:29Z"/>
        </w:rPr>
      </w:pPr>
      <w:del w:id="1735" w:author="Unknown Author" w:date="2021-09-02T17:15:29Z">
        <w:r>
          <w:rPr>
            <w:rFonts w:eastAsia="Times New Roman"/>
          </w:rPr>
          <w:delText>{d.settling_pond.sediment_control_structure_description}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41" w:author="Unknown Author" w:date="2021-09-02T17:15:29Z"/>
        </w:rPr>
      </w:pPr>
      <w:del w:id="1737" w:author="Unknown Author" w:date="2021-09-02T17:15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Describe the type of sediment control structures</w:delText>
        </w:r>
      </w:del>
      <w:del w:id="1738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{d.edited_fields.settling_pond.sediment_control_structure_description:ifEQ(true):showBegin} </w:delText>
        </w:r>
      </w:del>
      <w:del w:id="1739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40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{d.edited_fields.settling_pond.sediment_control_structure_description:showEnd}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743" w:author="Unknown Author" w:date="2021-09-02T17:15:29Z"/>
        </w:rPr>
      </w:pPr>
      <w:del w:id="1742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Discharge to the Environment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49" w:author="Unknown Author" w:date="2021-09-02T17:15:29Z"/>
        </w:rPr>
      </w:pPr>
      <w:del w:id="1744" w:author="Unknown Author" w:date="2021-09-02T17:15:29Z">
        <w:r>
          <w:rPr>
            <w:rFonts w:eastAsia="Times New Roman"/>
            <w:shd w:fill="FFFFFF" w:val="clear"/>
          </w:rPr>
          <w:delText xml:space="preserve">Discharged to Environment: </w:delText>
        </w:r>
      </w:del>
      <w:del w:id="1745" w:author="Unknown Author" w:date="2021-09-02T17:15:29Z">
        <w:r>
          <w:rPr>
            <w:rFonts w:eastAsia="Times New Roman"/>
          </w:rPr>
          <w:delText>{d.settling_pond.is_ponds_discharged}</w:delText>
        </w:r>
      </w:del>
      <w:del w:id="1746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{d.edited_fields.settling_pond.is_ponds_discharged:ifEQ(true):showBegin} </w:delText>
        </w:r>
      </w:del>
      <w:del w:id="1747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48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{d.edited_fields.settling_pond.is_ponds_discharged:showEnd}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55" w:author="Unknown Author" w:date="2021-09-02T17:15:29Z"/>
        </w:rPr>
      </w:pPr>
      <w:del w:id="1750" w:author="Unknown Author" w:date="2021-09-02T17:15:29Z">
        <w:r>
          <w:rPr>
            <w:rFonts w:eastAsia="Times New Roman"/>
            <w:shd w:fill="FFFFFF" w:val="clear"/>
          </w:rPr>
          <w:delText xml:space="preserve">Exfiltrated to Ground: </w:delText>
        </w:r>
      </w:del>
      <w:del w:id="1751" w:author="Unknown Author" w:date="2021-09-02T17:15:29Z">
        <w:r>
          <w:rPr>
            <w:rFonts w:eastAsia="Times New Roman"/>
          </w:rPr>
          <w:delText>{d.settling_pond.is_ponds_exfiltrated}</w:delText>
        </w:r>
      </w:del>
      <w:del w:id="1752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{d.edited_fields.settling_pond.is_ponds_exfiltrated:ifEQ(true):showBegin} </w:delText>
        </w:r>
      </w:del>
      <w:del w:id="1753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54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{d.edited_fields.settling_pond.is_ponds_exfiltrated:showEnd}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62" w:author="Unknown Author" w:date="2021-09-02T17:15:29Z"/>
        </w:rPr>
      </w:pPr>
      <w:del w:id="1756" w:author="Unknown Author" w:date="2021-09-02T17:15:29Z">
        <w:r>
          <w:rPr>
            <w:rFonts w:eastAsia="Times New Roman"/>
            <w:shd w:fill="FFFFFF" w:val="clear"/>
          </w:rPr>
          <w:delText>Recycled :</w:delText>
        </w:r>
      </w:del>
      <w:del w:id="1757" w:author="Unknown Author" w:date="2021-09-02T17:15:29Z">
        <w:r>
          <w:rPr>
            <w:rFonts w:eastAsia="Times New Roman"/>
            <w:color w:val="00FF00"/>
            <w:shd w:fill="FFFFFF" w:val="clear"/>
          </w:rPr>
          <w:delText xml:space="preserve"> </w:delText>
        </w:r>
      </w:del>
      <w:del w:id="1758" w:author="Unknown Author" w:date="2021-09-02T17:15:29Z">
        <w:r>
          <w:rPr>
            <w:rFonts w:eastAsia="Times New Roman"/>
          </w:rPr>
          <w:delText>{d.settling_pond.is_ponds_recycled}</w:delText>
        </w:r>
      </w:del>
      <w:del w:id="1759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{d.edited_fields.settling_pond.is_ponds_recycled:ifEQ(true):showBegin} </w:delText>
        </w:r>
      </w:del>
      <w:del w:id="1760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61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{d.edited_fields.settling_pond.is_ponds_recycled:showEnd}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b/>
          <w:b/>
          <w:shd w:fill="FFFFFF" w:val="clear"/>
          <w:del w:id="1764" w:author="Unknown Author" w:date="2021-09-02T17:15:29Z"/>
        </w:rPr>
      </w:pPr>
      <w:del w:id="1763" w:author="Unknown Author" w:date="2021-09-02T17:15:29Z">
        <w:r>
          <w:rPr>
            <w:rFonts w:eastAsia="Times New Roman"/>
            <w:b/>
            <w:shd w:fill="FFFFFF" w:val="clear"/>
          </w:rPr>
          <w:delText>Water from ponds will be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del w:id="1766" w:author="Unknown Author" w:date="2021-09-02T17:15:29Z"/>
        </w:rPr>
      </w:pPr>
      <w:del w:id="1765" w:author="Unknown Author" w:date="2021-09-02T17:15:29Z">
        <w:r>
          <w:rPr>
            <w:rFonts w:eastAsia="Times New Roman"/>
          </w:rPr>
          <w:delText>{d.settling_pond.disposal_from_clean_out}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71" w:author="Unknown Author" w:date="2021-09-02T17:15:29Z"/>
        </w:rPr>
      </w:pPr>
      <w:del w:id="1767" w:author="Unknown Author" w:date="2021-09-02T17:15:29Z">
        <w:r>
          <w:rPr>
            <w:rFonts w:eastAsia="Times New Roman"/>
            <w:b/>
          </w:rPr>
          <w:delText>Disposal of fines from cleanout (i.e. use as a subsoil material)</w:delText>
        </w:r>
      </w:del>
      <w:del w:id="1768" w:author="Unknown Author" w:date="2021-09-02T17:15:29Z">
        <w:r>
          <w:rPr>
            <w:rFonts w:eastAsia="Times New Roman"/>
            <w:b/>
            <w:color w:val="00FF00"/>
          </w:rPr>
          <w:delText xml:space="preserve">{d.edited_fields.settling_pond.disposal_from_clean_out:ifEQ(true):showBegin} </w:delText>
        </w:r>
      </w:del>
      <w:del w:id="1769" w:author="Unknown Author" w:date="2021-09-02T17:15:29Z">
        <w:r>
          <w:rPr>
            <w:rFonts w:eastAsia="Times New Roman"/>
            <w:b/>
            <w:color w:val="234075"/>
          </w:rPr>
          <w:delText>[EDITED]</w:delText>
        </w:r>
      </w:del>
      <w:del w:id="1770" w:author="Unknown Author" w:date="2021-09-02T17:15:29Z">
        <w:r>
          <w:rPr>
            <w:rFonts w:eastAsia="Times New Roman"/>
            <w:b/>
            <w:color w:val="00FF00"/>
          </w:rPr>
          <w:delText xml:space="preserve"> {d.edited_fields.settling_pond.disposal_from_clean_out:showEnd}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73" w:author="Unknown Author" w:date="2021-09-02T17:15:29Z"/>
        </w:rPr>
      </w:pPr>
      <w:del w:id="1772" w:author="Unknown Author" w:date="2021-09-02T17:15:29Z">
        <w:r>
          <w:rPr/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777" w:author="Unknown Author" w:date="2021-09-02T17:15:29Z"/>
        </w:rPr>
      </w:pPr>
      <w:del w:id="1774" w:author="Unknown Author" w:date="2021-09-02T17:15:29Z">
        <w:r>
          <w:rPr>
            <w:rFonts w:eastAsia="Times New Roman"/>
            <w:b/>
            <w:i/>
            <w:color w:val="FF0000"/>
            <w:u w:val="single"/>
          </w:rPr>
          <w:delText>{d.settling_pond.details:ifEM():showBegin}</w:delText>
        </w:r>
      </w:del>
      <w:del w:id="1775" w:author="Unknown Author" w:date="2021-09-02T17:15:29Z">
        <w:r>
          <w:rPr>
            <w:rFonts w:eastAsia="Times New Roman"/>
            <w:b/>
          </w:rPr>
          <w:delText>No Data</w:delText>
        </w:r>
      </w:del>
      <w:del w:id="1776" w:author="Unknown Author" w:date="2021-09-02T17:15:29Z">
        <w:r>
          <w:rPr>
            <w:rFonts w:eastAsia="Times New Roman"/>
            <w:b/>
            <w:i/>
            <w:color w:val="FF0000"/>
            <w:u w:val="single"/>
          </w:rPr>
          <w:delText>{d.settling_pond.details:showEnd}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779" w:author="Unknown Author" w:date="2021-09-03T09:03:56Z"/>
        </w:rPr>
      </w:pPr>
      <w:del w:id="1778" w:author="Unknown Author" w:date="2021-09-03T09:03:56Z">
        <w:r>
          <w:rPr/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791" w:author="Unknown Author" w:date="2021-09-02T17:15:29Z"/>
        </w:rPr>
      </w:pPr>
      <w:del w:id="1780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Activities</w:delText>
        </w:r>
      </w:del>
      <w:del w:id="1781" w:author="Unknown Author" w:date="2021-09-02T17:15:29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8"/>
            <w:szCs w:val="28"/>
            <w:lang w:val="en" w:eastAsia="zh-CN" w:bidi="hi-IN"/>
          </w:rPr>
          <w:delText>{d.</w:delText>
        </w:r>
      </w:del>
      <w:del w:id="1782" w:author="Unknown Author" w:date="2021-09-02T17:15:29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underground_exploration</w:delText>
        </w:r>
      </w:del>
      <w:del w:id="1783" w:author="Unknown Author" w:date="2021-09-02T17:15:29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8"/>
            <w:szCs w:val="28"/>
            <w:lang w:val="en" w:eastAsia="zh-CN" w:bidi="hi-IN"/>
          </w:rPr>
          <w:delText>.</w:delText>
        </w:r>
      </w:del>
      <w:del w:id="1784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proposed_underground_fuel_storage</w:delText>
        </w:r>
      </w:del>
      <w:del w:id="1785" w:author="Unknown Author" w:date="2021-09-02T17:15:29Z">
        <w:r>
          <w:rPr>
            <w:rFonts w:eastAsia="Times New Roman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8"/>
            <w:szCs w:val="28"/>
            <w:lang w:val="en" w:eastAsia="zh-CN" w:bidi="hi-IN"/>
          </w:rPr>
          <w:delText>}</w:delText>
        </w:r>
      </w:del>
      <w:del w:id="1786" w:author="Unknown Author" w:date="2021-09-02T17:15:29Z">
        <w:r>
          <w:rPr>
            <w:rFonts w:eastAsia="Times New Roman" w:cs="Arial"/>
            <w:b/>
            <w:bCs/>
            <w:i w:val="false"/>
            <w:caps w:val="false"/>
            <w:smallCaps w:val="false"/>
            <w:color w:val="202124"/>
            <w:spacing w:val="0"/>
            <w:kern w:val="0"/>
            <w:sz w:val="28"/>
            <w:szCs w:val="28"/>
            <w:lang w:val="en" w:eastAsia="zh-CN" w:bidi="hi-IN"/>
          </w:rPr>
          <w:delText xml:space="preserve"> </w:delText>
        </w:r>
      </w:del>
      <w:del w:id="1787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Underground Fuel Storage</w:delText>
        </w:r>
      </w:del>
      <w:del w:id="1788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{d.edited_fields.underground_exploration.proposed_underground_fuel_storage:ifEQ(true):showBegin} </w:delText>
        </w:r>
      </w:del>
      <w:del w:id="1789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790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{d.edited_fields.underground_exploration.proposed_underground_fuel_storage:showEnd}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00" w:author="Unknown Author" w:date="2021-09-02T17:15:29Z"/>
        </w:rPr>
      </w:pPr>
      <w:del w:id="1792" w:author="Unknown Author" w:date="2021-09-02T17:15:29Z">
        <w:r>
          <w:rPr>
            <w:rFonts w:eastAsia="Times New Roman" w:cs="Arial"/>
            <w:b w:val="false"/>
            <w:bCs w:val="false"/>
            <w:caps w:val="false"/>
            <w:smallCaps w:val="false"/>
            <w:color w:val="202124"/>
            <w:spacing w:val="0"/>
            <w:kern w:val="0"/>
            <w:sz w:val="28"/>
            <w:szCs w:val="28"/>
            <w:lang w:val="en" w:eastAsia="zh-CN" w:bidi="hi-IN"/>
          </w:rPr>
          <w:delText>{d.</w:delText>
        </w:r>
      </w:del>
      <w:del w:id="1793" w:author="Unknown Author" w:date="2021-09-02T17:15:29Z">
        <w:r>
          <w:rPr>
            <w:rFonts w:eastAsia="Times New Roman" w:cs="Arial"/>
            <w:b w:val="false"/>
            <w:bCs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underground_exploration</w:delText>
        </w:r>
      </w:del>
      <w:del w:id="1794" w:author="Unknown Author" w:date="2021-09-02T17:15:29Z">
        <w:r>
          <w:rPr>
            <w:rFonts w:eastAsia="Times New Roman" w:cs="Arial"/>
            <w:b w:val="false"/>
            <w:bCs w:val="false"/>
            <w:caps w:val="false"/>
            <w:smallCaps w:val="false"/>
            <w:color w:val="202124"/>
            <w:spacing w:val="0"/>
            <w:kern w:val="0"/>
            <w:sz w:val="28"/>
            <w:szCs w:val="28"/>
            <w:lang w:val="en" w:eastAsia="zh-CN" w:bidi="hi-IN"/>
          </w:rPr>
          <w:delText>.proposed_de_watering}</w:delText>
        </w:r>
      </w:del>
      <w:del w:id="1795" w:author="Unknown Author" w:date="2021-09-02T17:15:29Z">
        <w:r>
          <w:rPr>
            <w:rFonts w:eastAsia="Times New Roman" w:cs="Arial"/>
            <w:b/>
            <w:bCs/>
            <w:caps w:val="false"/>
            <w:smallCaps w:val="false"/>
            <w:color w:val="202124"/>
            <w:spacing w:val="0"/>
            <w:kern w:val="0"/>
            <w:sz w:val="28"/>
            <w:szCs w:val="28"/>
            <w:lang w:val="en" w:eastAsia="zh-CN" w:bidi="hi-IN"/>
          </w:rPr>
          <w:delText xml:space="preserve"> </w:delText>
        </w:r>
      </w:del>
      <w:del w:id="1796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De-watering</w:delText>
        </w:r>
      </w:del>
      <w:del w:id="1797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{d.edited_fields.underground_exploration.proposed_de_watering:ifEQ(true):showBegin} </w:delText>
        </w:r>
      </w:del>
      <w:del w:id="1798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799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{d.edited_fields.underground_exploration.proposed_de_watering:showEnd}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809" w:author="Unknown Author" w:date="2021-09-02T17:15:29Z"/>
        </w:rPr>
      </w:pPr>
      <w:del w:id="1801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</w:delText>
        </w:r>
      </w:del>
      <w:del w:id="1802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delText>underground_exploration</w:delText>
        </w:r>
      </w:del>
      <w:del w:id="1803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 xml:space="preserve">.proposed_diamond_drilling} </w:delText>
        </w:r>
      </w:del>
      <w:del w:id="1804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Diamond</w:delText>
        </w:r>
      </w:del>
      <w:del w:id="1805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 xml:space="preserve"> Drilling</w:delText>
        </w:r>
      </w:del>
      <w:del w:id="1806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{d.edited_fields.underground_exploration.proposed_diamond_drilling:ifEQ(true):showBegin} </w:delText>
        </w:r>
      </w:del>
      <w:del w:id="1807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808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{d.edited_fields.underground_exploration.proposed_diamond_drilling:showEnd}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818" w:author="Unknown Author" w:date="2021-09-02T17:15:29Z"/>
        </w:rPr>
      </w:pPr>
      <w:del w:id="1810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</w:delText>
        </w:r>
      </w:del>
      <w:del w:id="1811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delText>underground_exploration</w:delText>
        </w:r>
      </w:del>
      <w:del w:id="1812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 xml:space="preserve">.proposed_mapping_chip_sampling} </w:delText>
        </w:r>
      </w:del>
      <w:del w:id="1813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Mapping / Chip Sampling</w:delText>
        </w:r>
      </w:del>
      <w:del w:id="1814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delText xml:space="preserve"> Pits</w:delText>
        </w:r>
      </w:del>
      <w:del w:id="1815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{d.edited_fields.underground_exploration.proposed_mapping_chip_sampling:ifEQ(true):showBegin} </w:delText>
        </w:r>
      </w:del>
      <w:del w:id="1816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817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{d.edited_fields.underground_exploration.proposed_mapping_chip_sampling:showEnd}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827" w:author="Unknown Author" w:date="2021-09-02T17:15:29Z"/>
        </w:rPr>
      </w:pPr>
      <w:del w:id="1819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</w:delText>
        </w:r>
      </w:del>
      <w:del w:id="1820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delText>underground_exploration</w:delText>
        </w:r>
      </w:del>
      <w:del w:id="1821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.proposed_new_development}</w:delText>
        </w:r>
      </w:del>
      <w:del w:id="1822" w:author="Unknown Author" w:date="2021-09-02T17:15:29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1823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New Development</w:delText>
        </w:r>
      </w:del>
      <w:del w:id="1824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{d.edited_fields.underground_exploration.proposed_new_development:ifEQ(true):showBegin} </w:delText>
        </w:r>
      </w:del>
      <w:del w:id="1825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826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{d.edited_fields.underground_exploration.proposed_new_development:showEnd}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del w:id="1836" w:author="Unknown Author" w:date="2021-09-02T17:15:29Z"/>
        </w:rPr>
      </w:pPr>
      <w:del w:id="1828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{d.</w:delText>
        </w:r>
      </w:del>
      <w:del w:id="1829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  <w:sz w:val="22"/>
            <w:szCs w:val="22"/>
          </w:rPr>
          <w:delText>underground_exploration</w:delText>
        </w:r>
      </w:del>
      <w:del w:id="1830" w:author="Unknown Author" w:date="2021-09-02T17:15:29Z">
        <w:r>
          <w:rPr>
            <w:b w:val="false"/>
            <w:bCs w:val="false"/>
            <w:i w:val="false"/>
            <w:caps w:val="false"/>
            <w:smallCaps w:val="false"/>
            <w:color w:val="202124"/>
            <w:spacing w:val="0"/>
          </w:rPr>
          <w:delText>.proposed_rehab}</w:delText>
        </w:r>
      </w:del>
      <w:del w:id="1831" w:author="Unknown Author" w:date="2021-09-02T17:15:29Z">
        <w:r>
          <w:rPr>
            <w:b/>
            <w:bCs/>
            <w:i w:val="false"/>
            <w:caps w:val="false"/>
            <w:smallCaps w:val="false"/>
            <w:color w:val="202124"/>
            <w:spacing w:val="0"/>
          </w:rPr>
          <w:delText xml:space="preserve"> </w:delText>
        </w:r>
      </w:del>
      <w:del w:id="1832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Rehab</w:delText>
        </w:r>
      </w:del>
      <w:del w:id="1833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{d.edited_fields.underground_exploration.proposed_rehab:ifEQ(true):showBegin} </w:delText>
        </w:r>
      </w:del>
      <w:del w:id="1834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835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{d.edited_fields.underground_exploration.proposed_rehab:showEnd}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44" w:author="Unknown Author" w:date="2021-09-02T17:15:29Z"/>
        </w:rPr>
      </w:pPr>
      <w:del w:id="1837" w:author="Unknown Author" w:date="2021-09-02T17:15:29Z">
        <w:r>
          <w:rPr>
            <w:rFonts w:eastAsia="Times New Roman" w:cs="Arial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{d.underground_exploration.</w:delText>
        </w:r>
      </w:del>
      <w:del w:id="1838" w:author="Unknown Author" w:date="2021-09-02T17:15:29Z">
        <w:r>
          <w:rPr>
            <w:rFonts w:eastAsia="Arial" w:cs="Arial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proposed_bulk_sample</w:delText>
        </w:r>
      </w:del>
      <w:del w:id="1839" w:author="Unknown Author" w:date="2021-09-02T17:15:29Z">
        <w:r>
          <w:rPr>
            <w:rFonts w:eastAsia="Times New Roman" w:cs="Arial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 xml:space="preserve">} </w:delText>
        </w:r>
      </w:del>
      <w:del w:id="1840" w:author="Unknown Author" w:date="2021-09-02T17:15:29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sz w:val="22"/>
            <w:szCs w:val="22"/>
            <w:lang w:val="en" w:eastAsia="zh-CN" w:bidi="hi-IN"/>
          </w:rPr>
          <w:delText>Bulk Sample</w:delText>
        </w:r>
      </w:del>
      <w:del w:id="1841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{d.edited_fields.underground_exploration.proposed_bulk_sample:ifEQ(true):showBegin} </w:delText>
        </w:r>
      </w:del>
      <w:del w:id="1842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234075"/>
            <w:spacing w:val="0"/>
            <w:kern w:val="0"/>
            <w:sz w:val="22"/>
            <w:szCs w:val="22"/>
            <w:lang w:val="en" w:eastAsia="zh-CN" w:bidi="hi-IN"/>
          </w:rPr>
          <w:delText>[EDITED]</w:delText>
        </w:r>
      </w:del>
      <w:del w:id="1843" w:author="Unknown Author" w:date="2021-09-02T17:15:29Z">
        <w:r>
          <w:rPr>
            <w:rFonts w:eastAsia="Times New Roman" w:cs="Arial"/>
            <w:b/>
            <w:bCs w:val="false"/>
            <w:i w:val="false"/>
            <w:caps w:val="false"/>
            <w:smallCaps w:val="false"/>
            <w:color w:val="00FF00"/>
            <w:spacing w:val="0"/>
            <w:kern w:val="0"/>
            <w:sz w:val="22"/>
            <w:szCs w:val="22"/>
            <w:lang w:val="en" w:eastAsia="zh-CN" w:bidi="hi-IN"/>
          </w:rPr>
          <w:delText xml:space="preserve"> {d.edited_fields.underground_exploration.proposed_bulk_sample:showEnd}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/>
          <w:b/>
          <w:color w:val="434343"/>
          <w:kern w:val="0"/>
          <w:sz w:val="28"/>
          <w:szCs w:val="28"/>
          <w:lang w:val="en" w:eastAsia="zh-CN" w:bidi="hi-IN"/>
          <w:del w:id="1846" w:author="Unknown Author" w:date="2021-09-02T17:15:29Z"/>
        </w:rPr>
      </w:pPr>
      <w:del w:id="1845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Proposed Activities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48" w:author="Unknown Author" w:date="2021-09-02T17:15:29Z"/>
        </w:rPr>
      </w:pPr>
      <w:del w:id="1847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Underground Exploration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/>
          <w:b/>
          <w:bCs/>
          <w:i/>
          <w:i/>
          <w:iCs/>
          <w:color w:val="F79646"/>
          <w:kern w:val="0"/>
          <w:sz w:val="28"/>
          <w:szCs w:val="28"/>
          <w:u w:val="single"/>
          <w:lang w:val="en" w:eastAsia="zh-CN" w:bidi="hi-IN"/>
          <w:del w:id="1850" w:author="Unknown Author" w:date="2021-09-02T17:15:29Z"/>
        </w:rPr>
      </w:pPr>
      <w:del w:id="1849" w:author="Unknown Author" w:date="2021-09-02T17:15:29Z"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{d.render.underground_exploration:ifEQ(true):showBegin}</w:delText>
        </w:r>
      </w:del>
      <w:bookmarkStart w:id="37" w:name="_89una53xbzz2111"/>
      <w:bookmarkEnd w:id="37"/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/>
          <w:b/>
          <w:bCs/>
          <w:i/>
          <w:i/>
          <w:iCs/>
          <w:color w:val="F79646"/>
          <w:kern w:val="0"/>
          <w:sz w:val="28"/>
          <w:szCs w:val="28"/>
          <w:u w:val="single"/>
          <w:lang w:val="en" w:eastAsia="zh-CN" w:bidi="hi-IN"/>
          <w:del w:id="1852" w:author="Unknown Author" w:date="2021-09-02T17:15:29Z"/>
        </w:rPr>
      </w:pPr>
      <w:del w:id="1851" w:author="Unknown Author" w:date="2021-09-02T17:15:29Z">
        <w:r>
          <w:rPr>
            <w:rFonts w:eastAsia="Times New Roman" w:cs="Arial"/>
            <w:b/>
            <w:bCs/>
            <w:i/>
            <w:iCs/>
            <w:color w:val="F79646"/>
            <w:kern w:val="0"/>
            <w:sz w:val="28"/>
            <w:szCs w:val="28"/>
            <w:u w:val="single"/>
            <w:lang w:val="en" w:eastAsia="zh-CN" w:bidi="hi-IN"/>
          </w:rPr>
          <w:delText>{d.render.surface_bulk_sample:showEnd}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54" w:author="Unknown Author" w:date="2021-09-02T17:15:29Z"/>
        </w:rPr>
      </w:pPr>
      <w:del w:id="1853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{d.surface_bulk_sample.reclamation_cost}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59" w:author="Unknown Author" w:date="2021-09-02T17:15:29Z"/>
        </w:rPr>
      </w:pPr>
      <w:del w:id="1855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Estimated Cost of reclamation activities described above</w:delText>
        </w:r>
      </w:del>
      <w:del w:id="1856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{d.edited_fields.surface_bulk_sample.reclamation_cost:ifEQ(true):showBegin} </w:delText>
        </w:r>
      </w:del>
      <w:del w:id="1857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858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{d.edited_fields.surface_bulk_sample.reclamation_cost:showEnd}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61" w:author="Unknown Author" w:date="2021-09-02T17:15:29Z"/>
        </w:rPr>
      </w:pPr>
      <w:del w:id="1860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{d.surface_bulk_sample.reclamation_description}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66" w:author="Unknown Author" w:date="2021-09-02T17:15:29Z"/>
        </w:rPr>
      </w:pPr>
      <w:del w:id="1862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Proposed reclamation and timing for this specific activity</w:delText>
        </w:r>
      </w:del>
      <w:del w:id="1863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{d.edited_fields.surface_bulk_sample.reclamation_description:ifEQ(true):showBegin} </w:delText>
        </w:r>
      </w:del>
      <w:del w:id="1864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 xml:space="preserve">[EDITED] </w:delText>
        </w:r>
      </w:del>
      <w:del w:id="1865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>{d.edited_fields.surface_bulk_sample.reclamation_description:showEnd}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68" w:author="Unknown Author" w:date="2021-09-02T17:15:29Z"/>
        </w:rPr>
      </w:pPr>
      <w:del w:id="1867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{d.surface_bulk_sample.drainage_mitigation_description}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73" w:author="Unknown Author" w:date="2021-09-02T17:15:29Z"/>
        </w:rPr>
      </w:pPr>
      <w:del w:id="1869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Surface water drainage and mitigation strategies</w:delText>
        </w:r>
      </w:del>
      <w:del w:id="1870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{d.edited_fields.surface_bulk_sample.drainage_mitigation_description:ifEQ(true):showBegin} </w:delText>
        </w:r>
      </w:del>
      <w:del w:id="1871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872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{d.edited_fields.surface_bulk_sample.drainage_mitigation_description:showEnd}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75" w:author="Unknown Author" w:date="2021-09-02T17:15:29Z"/>
        </w:rPr>
      </w:pPr>
      <w:del w:id="1874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{d.surface_bulk_sample.handling_instructions}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80" w:author="Unknown Author" w:date="2021-09-02T17:15:29Z"/>
        </w:rPr>
      </w:pPr>
      <w:del w:id="1876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If the material has potential for spontaneous combustion, give details of separate handling</w:delText>
        </w:r>
      </w:del>
      <w:del w:id="1877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{d.edited_fields.surface_bulk_sample.handling_instructions:ifEQ(true):showBegin} </w:delText>
        </w:r>
      </w:del>
      <w:del w:id="1878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879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{d.edited_fields.surface_bulk_sample.handling_instructions:showEnd}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82" w:author="Unknown Author" w:date="2021-09-02T17:15:29Z"/>
        </w:rPr>
      </w:pPr>
      <w:del w:id="1881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Reclamation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84" w:author="Unknown Author" w:date="2021-09-02T17:15:29Z"/>
        </w:rPr>
      </w:pPr>
      <w:del w:id="1883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{d.surface_bulk_sample.has_bedrock_excavation}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89" w:author="Unknown Author" w:date="2021-09-02T17:15:29Z"/>
        </w:rPr>
      </w:pPr>
      <w:del w:id="1885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Proposing bedrock excavation that will be 1,000 tonnes or more?</w:delText>
        </w:r>
      </w:del>
      <w:del w:id="1886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{d.edited_fields.surface_bulk_sample.has_bedrock_excavation:ifEQ(true):showBegin} </w:delText>
        </w:r>
      </w:del>
      <w:del w:id="1887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888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{d.edited_fields.surface_bulk_sample.has_bedrock_excavation:showEnd}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  <w:del w:id="1891" w:author="Unknown Author" w:date="2021-09-02T17:15:29Z"/>
        </w:rPr>
      </w:pPr>
      <w:del w:id="1890" w:author="Unknown Author" w:date="2021-09-02T17:15:29Z">
        <w:r>
          <w:rPr>
            <w:rFonts w:eastAsia="Times New Roman" w:cs="Arial"/>
            <w:b w:val="false"/>
            <w:bCs w:val="false"/>
            <w:color w:val="434343"/>
            <w:kern w:val="0"/>
            <w:sz w:val="28"/>
            <w:szCs w:val="28"/>
            <w:lang w:val="en" w:eastAsia="zh-CN" w:bidi="hi-IN"/>
          </w:rPr>
          <w:delText>Bedrock Excavation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93" w:author="Unknown Author" w:date="2021-09-02T17:15:29Z"/>
        </w:rPr>
      </w:pPr>
      <w:del w:id="1892" w:author="Unknown Author" w:date="2021-09-02T17:15:29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{d.surface_bulk_sample.processing_method_description}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898" w:author="Unknown Author" w:date="2021-09-02T17:15:29Z"/>
        </w:rPr>
      </w:pPr>
      <w:del w:id="1894" w:author="Unknown Author" w:date="2021-09-02T17:15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Describe handling and on-site processing methods</w:delText>
        </w:r>
      </w:del>
      <w:del w:id="1895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{d.edited_fields.surface_bulk_sample.processing_method_description:ifEQ(true):showBegin} </w:delText>
        </w:r>
      </w:del>
      <w:del w:id="1896" w:author="Unknown Author" w:date="2021-09-02T17:15:29Z">
        <w:r>
          <w:rPr>
            <w:rFonts w:eastAsia="Times New Roman" w:cs="Arial"/>
            <w:b/>
            <w:color w:val="234075"/>
            <w:kern w:val="0"/>
            <w:sz w:val="28"/>
            <w:szCs w:val="28"/>
            <w:lang w:val="en" w:eastAsia="zh-CN" w:bidi="hi-IN"/>
          </w:rPr>
          <w:delText>[EDITED]</w:delText>
        </w:r>
      </w:del>
      <w:del w:id="1897" w:author="Unknown Author" w:date="2021-09-02T17:15:29Z">
        <w:r>
          <w:rPr>
            <w:rFonts w:eastAsia="Times New Roman" w:cs="Arial"/>
            <w:b/>
            <w:color w:val="00FF00"/>
            <w:kern w:val="0"/>
            <w:sz w:val="28"/>
            <w:szCs w:val="28"/>
            <w:lang w:val="en" w:eastAsia="zh-CN" w:bidi="hi-IN"/>
          </w:rPr>
          <w:delText xml:space="preserve"> {d.edited_fields.surface_bulk_sample.processing_method_description:showEnd}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  <w:del w:id="1900" w:author="Unknown Author" w:date="2021-09-02T17:15:29Z"/>
        </w:rPr>
      </w:pPr>
      <w:del w:id="1899" w:author="Unknown Author" w:date="2021-09-02T17:15:29Z">
        <w:r>
          <w:rPr>
            <w:rFonts w:eastAsia="Times New Roman" w:cs="Arial"/>
            <w:b w:val="false"/>
            <w:bCs w:val="false"/>
            <w:color w:val="434343"/>
            <w:kern w:val="0"/>
            <w:sz w:val="28"/>
            <w:szCs w:val="28"/>
            <w:lang w:val="en" w:eastAsia="zh-CN" w:bidi="hi-IN"/>
          </w:rPr>
          <w:delText>Processing Methods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1904" w:author="Unknown Author" w:date="2021-09-02T17:15:29Z"/>
        </w:rPr>
      </w:pPr>
      <w:del w:id="1901" w:author="Unknown Author" w:date="2021-09-02T17:15:29Z">
        <w:r>
          <w:rPr>
            <w:rFonts w:eastAsia="Times New Roman" w:cs="Arial"/>
            <w:b/>
            <w:i/>
            <w:color w:val="FF0000"/>
            <w:kern w:val="0"/>
            <w:sz w:val="28"/>
            <w:szCs w:val="28"/>
            <w:u w:val="single"/>
            <w:lang w:val="en" w:eastAsia="zh-CN" w:bidi="hi-IN"/>
          </w:rPr>
          <w:delText>{d.surface_bulk_sample.details:ifEM():showBegin}</w:delText>
        </w:r>
      </w:del>
      <w:del w:id="1902" w:author="Unknown Author" w:date="2021-09-02T17:15:29Z">
        <w:r>
          <w:rPr>
            <w:rFonts w:eastAsia="Times New Roman" w:cs="Arial"/>
            <w:b/>
            <w:color w:val="434343"/>
            <w:kern w:val="0"/>
            <w:sz w:val="28"/>
            <w:szCs w:val="28"/>
            <w:lang w:val="en" w:eastAsia="zh-CN" w:bidi="hi-IN"/>
          </w:rPr>
          <w:delText>No Data</w:delText>
        </w:r>
      </w:del>
      <w:del w:id="1903" w:author="Unknown Author" w:date="2021-09-02T17:15:29Z">
        <w:r>
          <w:rPr>
            <w:rFonts w:eastAsia="Times New Roman" w:cs="Arial"/>
            <w:b/>
            <w:i/>
            <w:color w:val="FF0000"/>
            <w:kern w:val="0"/>
            <w:sz w:val="28"/>
            <w:szCs w:val="28"/>
            <w:u w:val="single"/>
            <w:lang w:val="en" w:eastAsia="zh-CN" w:bidi="hi-IN"/>
          </w:rPr>
          <w:delText>{d.surface_bulk_sample.details:showEnd}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906" w:author="Unknown Author" w:date="2021-09-03T09:03:55Z"/>
        </w:rPr>
      </w:pPr>
      <w:del w:id="1905" w:author="Unknown Author" w:date="2021-09-03T09:03:55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909" w:author="Unknown Author" w:date="2021-09-02T17:15:29Z"/>
        </w:rPr>
      </w:pPr>
      <w:del w:id="1907" w:author="Unknown Author" w:date="2021-09-02T17:15:29Z">
        <w:r>
          <w:rPr>
            <w:b/>
            <w:bCs/>
            <w:i/>
            <w:iCs/>
            <w:color w:val="F79646"/>
            <w:u w:val="single"/>
          </w:rPr>
          <w:delText>{d.render.underground_exploration:showEnd}</w:delText>
        </w:r>
      </w:del>
      <w:del w:id="1908" w:author="Unknown Author" w:date="2021-09-02T17:15:29Z">
        <w:r>
          <w:rPr>
            <w:rFonts w:eastAsia="Times New Roman" w:cs="Arial"/>
            <w:b w:val="false"/>
            <w:bCs w:val="false"/>
            <w:i/>
            <w:iCs/>
            <w:color w:val="434343"/>
            <w:kern w:val="0"/>
            <w:sz w:val="22"/>
            <w:szCs w:val="22"/>
            <w:u w:val="single"/>
            <w:lang w:val="en" w:eastAsia="zh-CN" w:bidi="hi-IN"/>
          </w:rPr>
          <w:delText>{d.underground_exploration.reclamation_cost}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14" w:author="Unknown Author" w:date="2021-09-02T17:15:29Z"/>
        </w:rPr>
      </w:pPr>
      <w:del w:id="1910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Estimated Cost of reclamation activities described above</w:delText>
        </w:r>
      </w:del>
      <w:del w:id="1911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{d.edited_fields.underground_exploration.reclamation_cost:ifEQ(true):showBegin} </w:delText>
        </w:r>
      </w:del>
      <w:del w:id="1912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913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{d.edited_fields.underground_exploration.reclamation_cost:showEnd}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b/>
          <w:b/>
          <w:bCs/>
          <w:i/>
          <w:i/>
          <w:iCs/>
          <w:color w:val="F79646"/>
          <w:u w:val="single"/>
          <w:del w:id="1916" w:author="Unknown Author" w:date="2021-09-02T17:15:29Z"/>
        </w:rPr>
      </w:pPr>
      <w:del w:id="1915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{d.underground_exploration.reclamation_description}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21" w:author="Unknown Author" w:date="2021-09-02T17:15:29Z"/>
        </w:rPr>
      </w:pPr>
      <w:del w:id="1917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Proposed reclamation and timing for this specific activity</w:delText>
        </w:r>
      </w:del>
      <w:del w:id="1918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{d.edited_fields.underground_exploration.reclamation_description:ifEQ(true):showBegin} </w:delText>
        </w:r>
      </w:del>
      <w:del w:id="1919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920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{d.edited_fields.underground_exploration.reclamation_description:showEnd}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b/>
          <w:b/>
          <w:bCs/>
          <w:i/>
          <w:i/>
          <w:iCs/>
          <w:color w:val="F79646"/>
          <w:u w:val="single"/>
          <w:del w:id="1923" w:author="Unknown Author" w:date="2021-09-02T17:15:29Z"/>
        </w:rPr>
      </w:pPr>
      <w:del w:id="1922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Reclamation Program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  <w:del w:id="1925" w:author="Unknown Author" w:date="2021-09-02T17:15:29Z"/>
        </w:rPr>
      </w:pPr>
      <w:del w:id="1924" w:author="Unknown Author" w:date="2021-09-02T17:15:29Z">
        <w:r>
          <w:rPr>
            <w:rFonts w:eastAsia="Times New Roman" w:cs="Arial"/>
            <w:b w:val="false"/>
            <w:bCs w:val="false"/>
            <w:i/>
            <w:iCs/>
            <w:color w:val="434343"/>
            <w:kern w:val="0"/>
            <w:sz w:val="22"/>
            <w:szCs w:val="22"/>
            <w:u w:val="single"/>
            <w:lang w:val="en" w:eastAsia="zh-CN" w:bidi="hi-IN"/>
          </w:rPr>
          <w:delText>{d.underground_exploration.surface_total_waste_amount} {d.underground_exploration.surface_total_waste_unit_type_code}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30" w:author="Unknown Author" w:date="2021-09-02T17:15:29Z"/>
        </w:rPr>
      </w:pPr>
      <w:del w:id="1926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Total Waste</w:delText>
        </w:r>
      </w:del>
      <w:del w:id="1927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{d.edited_fields.underground_exploration.surface_total_waste_amount:ifEQ(true):showBegin} </w:delText>
        </w:r>
      </w:del>
      <w:del w:id="1928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929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{d.edited_fields.underground_exploration.surface_total_waste_amount:showEnd}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32" w:author="Unknown Author" w:date="2021-09-02T17:15:29Z"/>
        </w:rPr>
      </w:pPr>
      <w:del w:id="1931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{d.underground_exploration.surface_total_ore_amount} {d.underground_exploration.surface_total_ore_unit_type_code}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37" w:author="Unknown Author" w:date="2021-09-02T17:15:29Z"/>
        </w:rPr>
      </w:pPr>
      <w:del w:id="1933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Total Ore</w:delText>
        </w:r>
      </w:del>
      <w:del w:id="1934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{d.edited_fields.underground_exploration.surface_total_ore_amount:ifEQ(true):showBegin} </w:delText>
        </w:r>
      </w:del>
      <w:del w:id="1935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936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{d.edited_fields.underground_exploration.surface_total_ore_amount:showEnd}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8"/>
          <w:szCs w:val="28"/>
          <w:u w:val="single"/>
          <w:lang w:val="en" w:eastAsia="zh-CN" w:bidi="hi-IN"/>
          <w:del w:id="1939" w:author="Unknown Author" w:date="2021-09-02T17:15:29Z"/>
        </w:rPr>
      </w:pPr>
      <w:del w:id="1938" w:author="Unknown Author" w:date="2021-09-02T17:15:29Z">
        <w:r>
          <w:rPr>
            <w:rFonts w:eastAsia="Times New Roman" w:cs="Arial"/>
            <w:b w:val="false"/>
            <w:bCs w:val="false"/>
            <w:i/>
            <w:iCs/>
            <w:color w:val="434343"/>
            <w:kern w:val="0"/>
            <w:sz w:val="28"/>
            <w:szCs w:val="28"/>
            <w:u w:val="single"/>
            <w:lang w:val="en" w:eastAsia="zh-CN" w:bidi="hi-IN"/>
          </w:rPr>
          <w:delText>Surface Disturbance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/>
          <w:b/>
          <w:b/>
          <w:bCs/>
          <w:i/>
          <w:i/>
          <w:iCs/>
          <w:color w:val="F79646"/>
          <w:u w:val="single"/>
          <w:del w:id="1941" w:author="Unknown Author" w:date="2021-09-02T17:15:29Z"/>
        </w:rPr>
      </w:pPr>
      <w:del w:id="1940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{d.underground_exploration.total_waste_amount} {d.underground_exploration.total_waste_unit_type_code}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46" w:author="Unknown Author" w:date="2021-09-02T17:15:29Z"/>
        </w:rPr>
      </w:pPr>
      <w:del w:id="1942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Total Waste</w:delText>
        </w:r>
      </w:del>
      <w:del w:id="1943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{d.edited_fields.underground_exploration.total_waste_amount:ifEQ(true):showBegin} </w:delText>
        </w:r>
      </w:del>
      <w:del w:id="1944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945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{d.edited_fields.underground_exploration.total_waste_amount:showEnd} 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48" w:author="Unknown Author" w:date="2021-09-02T17:15:29Z"/>
        </w:rPr>
      </w:pPr>
      <w:del w:id="1947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{d.underground_exploration.total_ore_amount} {d.underground_exploration.total_ore_unit_type_code}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53" w:author="Unknown Author" w:date="2021-09-02T17:15:29Z"/>
        </w:rPr>
      </w:pPr>
      <w:del w:id="1949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Total Ore</w:delText>
        </w:r>
      </w:del>
      <w:del w:id="1950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{d.edited_fields.underground_exploration.total_ore_amount:ifEQ(true):showBegin} </w:delText>
        </w:r>
      </w:del>
      <w:del w:id="1951" w:author="Unknown Author" w:date="2021-09-02T17:15:29Z">
        <w:r>
          <w:rPr>
            <w:rFonts w:eastAsia="Times New Roman"/>
            <w:b/>
            <w:bCs/>
            <w:i/>
            <w:iCs/>
            <w:color w:val="234075"/>
            <w:u w:val="single"/>
          </w:rPr>
          <w:delText>[EDITED]</w:delText>
        </w:r>
      </w:del>
      <w:del w:id="1952" w:author="Unknown Author" w:date="2021-09-02T17:15:29Z">
        <w:r>
          <w:rPr>
            <w:rFonts w:eastAsia="Times New Roman"/>
            <w:b/>
            <w:bCs/>
            <w:i/>
            <w:iCs/>
            <w:color w:val="00FF00"/>
            <w:u w:val="single"/>
          </w:rPr>
          <w:delText xml:space="preserve"> {d.edited_fields.underground_exploration.total_ore_amount:showEnd}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8"/>
          <w:szCs w:val="28"/>
          <w:u w:val="single"/>
          <w:lang w:val="en" w:eastAsia="zh-CN" w:bidi="hi-IN"/>
          <w:del w:id="1955" w:author="Unknown Author" w:date="2021-09-02T17:15:29Z"/>
        </w:rPr>
      </w:pPr>
      <w:del w:id="1954" w:author="Unknown Author" w:date="2021-09-02T17:15:29Z">
        <w:r>
          <w:rPr>
            <w:rFonts w:eastAsia="Times New Roman" w:cs="Arial"/>
            <w:b w:val="false"/>
            <w:bCs w:val="false"/>
            <w:i/>
            <w:iCs/>
            <w:color w:val="434343"/>
            <w:kern w:val="0"/>
            <w:sz w:val="28"/>
            <w:szCs w:val="28"/>
            <w:u w:val="single"/>
            <w:lang w:val="en" w:eastAsia="zh-CN" w:bidi="hi-IN"/>
          </w:rPr>
          <w:delText>New Underground Exploration Development</w:delText>
        </w:r>
      </w:del>
    </w:p>
    <w:p>
      <w:pPr>
        <w:pStyle w:val="Normal"/>
        <w:widowControl/>
        <w:suppressAutoHyphens w:val="false"/>
        <w:bidi w:val="0"/>
        <w:spacing w:lineRule="auto" w:line="276" w:before="0" w:after="0"/>
        <w:jc w:val="left"/>
        <w:rPr>
          <w:b/>
          <w:b/>
          <w:bCs/>
          <w:i/>
          <w:i/>
          <w:iCs/>
          <w:color w:val="F79646"/>
          <w:u w:val="single"/>
          <w:del w:id="1959" w:author="Unknown Author" w:date="2021-09-02T17:15:29Z"/>
        </w:rPr>
      </w:pPr>
      <w:del w:id="1956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{d.underground_exploration.details:ifEM():showBegin}</w:delText>
        </w:r>
      </w:del>
      <w:del w:id="1957" w:author="Unknown Author" w:date="2021-09-02T17:15:29Z">
        <w:r>
          <w:rPr>
            <w:rFonts w:eastAsia="Times New Roman"/>
            <w:b/>
            <w:bCs/>
            <w:i/>
            <w:iCs/>
            <w:color w:val="F79646"/>
            <w:u w:val="single"/>
          </w:rPr>
          <w:delText>No Data</w:delText>
        </w:r>
      </w:del>
      <w:del w:id="1958" w:author="Unknown Author" w:date="2021-09-02T17:15:29Z">
        <w:r>
          <w:rPr>
            <w:rFonts w:eastAsia="Times New Roman"/>
            <w:b/>
            <w:bCs/>
            <w:i/>
            <w:iCs/>
            <w:color w:val="FF0000"/>
            <w:u w:val="single"/>
          </w:rPr>
          <w:delText>{d.underground_exploration.details:showEnd}</w:delText>
        </w:r>
      </w:del>
    </w:p>
    <w:p>
      <w:pPr>
        <w:pStyle w:val="Normal"/>
        <w:rPr>
          <w:rFonts w:eastAsia="Times New Roman" w:cs="Arial"/>
          <w:b w:val="false"/>
          <w:b w:val="false"/>
          <w:bCs w:val="false"/>
          <w:i/>
          <w:i/>
          <w:iCs/>
          <w:color w:val="434343"/>
          <w:kern w:val="0"/>
          <w:sz w:val="22"/>
          <w:szCs w:val="22"/>
          <w:u w:val="single"/>
          <w:lang w:val="en" w:eastAsia="zh-CN" w:bidi="hi-IN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{d.render.sand_gravel_quarry_operation:ifEQ(true):showBegin}</w:t>
      </w:r>
      <w:bookmarkStart w:id="38" w:name="_u7p4ey9cql4a"/>
      <w:bookmarkEnd w:id="38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9" w:name="_6eormxsy3fbi"/>
      <w:bookmarkEnd w:id="39"/>
      <w:r>
        <w:rPr>
          <w:rFonts w:eastAsia="Times New Roman"/>
        </w:rPr>
        <w:t>Soil Conservation</w:t>
      </w:r>
    </w:p>
    <w:p>
      <w:pPr>
        <w:pStyle w:val="LOnormal1"/>
        <w:rPr/>
      </w:pPr>
      <w:r>
        <w:rPr>
          <w:rFonts w:eastAsia="Times New Roman"/>
          <w:b/>
        </w:rPr>
        <w:t>Average Depth of Overburden</w:t>
      </w:r>
      <w:ins w:id="1960" w:author="Unknown Author" w:date="2021-07-23T12:21:3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/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/>
      </w:pPr>
      <w:r>
        <w:rPr>
          <w:rFonts w:eastAsia="Times New Roman"/>
          <w:b/>
        </w:rPr>
        <w:t>Average Depth of topsoil</w:t>
      </w:r>
      <w:ins w:id="1961" w:author="Unknown Author" w:date="2021-07-23T12:21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/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/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40" w:name="_70pj7c22moc6"/>
      <w:bookmarkEnd w:id="40"/>
      <w:r>
        <w:rPr>
          <w:rFonts w:eastAsia="Times New Roman"/>
        </w:rPr>
        <w:t>Land Use</w:t>
      </w:r>
    </w:p>
    <w:p>
      <w:pPr>
        <w:pStyle w:val="LOnormal1"/>
        <w:rPr/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/>
      </w:pPr>
      <w:r>
        <w:rPr>
          <w:rFonts w:eastAsia="Times New Roman"/>
          <w:b/>
        </w:rPr>
        <w:t>Permit Application Number</w:t>
      </w:r>
      <w:ins w:id="1962" w:author="Unknown Author" w:date="2021-07-23T12:21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/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/>
      </w:pPr>
      <w:r>
        <w:rPr>
          <w:rFonts w:eastAsia="Times New Roman"/>
          <w:b/>
        </w:rPr>
        <w:t>Official community plan for the site</w:t>
      </w:r>
      <w:ins w:id="1963" w:author="Unknown Author" w:date="2021-07-23T12:21:4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/>
      </w:pPr>
      <w:r>
        <w:rPr>
          <w:rFonts w:eastAsia="Times New Roman"/>
          <w:b/>
        </w:rPr>
        <w:t>Current land use zoning for the site</w:t>
      </w:r>
      <w:ins w:id="1964" w:author="Unknown Author" w:date="2021-07-23T12:21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/>
      </w:pPr>
      <w:r>
        <w:rPr>
          <w:rFonts w:eastAsia="Times New Roman"/>
          <w:b/>
        </w:rPr>
        <w:t>Proposed end land use is</w:t>
      </w:r>
      <w:ins w:id="1965" w:author="Unknown Author" w:date="2021-07-23T12:21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/>
      </w:pPr>
      <w:r>
        <w:rPr>
          <w:rFonts w:eastAsia="Times New Roman"/>
          <w:b/>
        </w:rPr>
        <w:t>Estimate total mineable reserves over the life of the mine</w:t>
      </w:r>
      <w:ins w:id="1966" w:author="Unknown Author" w:date="2021-07-23T12:21:5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/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/>
      </w:pPr>
      <w:r>
        <w:rPr>
          <w:rFonts w:eastAsia="Times New Roman"/>
          <w:b/>
        </w:rPr>
        <w:t>Estimate annual extraction from site</w:t>
      </w:r>
      <w:ins w:id="1967" w:author="Unknown Author" w:date="2021-07-23T12:21:5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/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/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</w:t>
      </w:r>
      <w:del w:id="1968" w:author="Unknown Author" w:date="2021-09-03T09:43:51Z">
        <w:r>
          <w:rPr>
            <w:rFonts w:eastAsia="Times New Roman"/>
            <w:b/>
            <w:color w:val="00FF00"/>
          </w:rPr>
          <w:delText xml:space="preserve"> </w:delText>
        </w:r>
      </w:del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/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ins w:id="1969" w:author="Unknown Author" w:date="2021-07-23T12:22:0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del w:id="1970" w:author="Unknown Author" w:date="2021-09-03T09:43:56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delText xml:space="preserve"> </w:delText>
        </w:r>
      </w:del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/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/>
      </w:pPr>
      <w:r>
        <w:rPr>
          <w:rFonts w:eastAsia="Times New Roman"/>
          <w:b/>
        </w:rPr>
        <w:t>Describe the proposed reclamation and timing for this specific activity</w:t>
      </w:r>
      <w:ins w:id="1971" w:author="Unknown Author" w:date="2021-07-23T12:22:0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ins w:id="1972" w:author="Unknown Author" w:date="2021-07-23T12:22:0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del w:id="1973" w:author="Unknown Author" w:date="2021-09-03T09:44:00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delText xml:space="preserve"> </w:delText>
        </w:r>
      </w:del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/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/>
      </w:pPr>
      <w:r>
        <w:rPr>
          <w:rFonts w:eastAsia="Times New Roman"/>
          <w:b/>
        </w:rPr>
        <w:t>Estimated Cost of reclamation activities described above</w:t>
      </w:r>
      <w:ins w:id="1974" w:author="Unknown Author" w:date="2021-07-23T12:22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/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ins w:id="1975" w:author="Unknown Author" w:date="2021-07-23T12:22:1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/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ins w:id="1976" w:author="Unknown Author" w:date="2021-07-23T12:22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del w:id="1977" w:author="Unknown Author" w:date="2021-09-03T09:44:05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delText xml:space="preserve"> </w:delText>
        </w:r>
      </w:del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  <w:ins w:id="1978" w:author="Unknown Author" w:date="2021-07-23T12:22:1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ins w:id="1979" w:author="Unknown Author" w:date="2021-07-23T12:22:2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ins w:id="1980" w:author="Unknown Author" w:date="2021-07-23T12:22:2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ins w:id="1981" w:author="Unknown Author" w:date="2021-07-23T12:22:2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ins w:id="1982" w:author="Unknown Author" w:date="2021-07-23T12:22:3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ins w:id="1983" w:author="Unknown Author" w:date="2021-07-23T12:22:3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ins w:id="1984" w:author="Unknown Author" w:date="2021-07-23T12:22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/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ins w:id="1985" w:author="Unknown Author" w:date="2021-07-23T12:22:3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/>
          <w:u w:val="single"/>
        </w:rPr>
      </w:pPr>
      <w:r>
        <w:rPr>
          <w:b/>
          <w:bCs/>
          <w:i/>
          <w:iCs/>
          <w:color w:val="F79646"/>
          <w:u w:val="single"/>
        </w:rPr>
        <w:t>{d.render.sand_gravel_quarry_operation:showEnd}</w:t>
      </w:r>
    </w:p>
    <w:p>
      <w:pPr>
        <w:pStyle w:val="Heading2"/>
        <w:rPr>
          <w:b/>
          <w:b/>
          <w:bCs/>
          <w:i/>
          <w:i/>
          <w:iCs/>
          <w:color w:val="F79646"/>
          <w:u w:val="single"/>
          <w:del w:id="1987" w:author="Unknown Author" w:date="2021-09-03T09:05:24Z"/>
        </w:rPr>
      </w:pPr>
      <w:del w:id="1986" w:author="Unknown Author" w:date="2021-09-03T09:05:24Z">
        <w:r>
          <w:rPr>
            <w:b/>
            <w:bCs/>
            <w:i/>
            <w:iCs/>
            <w:color w:val="F79646"/>
            <w:u w:val="single"/>
          </w:rPr>
          <w:delText>{d.render.placer_operation:ifEQ(true):showBegin}</w:delText>
        </w:r>
      </w:del>
      <w:bookmarkStart w:id="41" w:name="_r4xdhg3zycg42"/>
      <w:bookmarkEnd w:id="41"/>
    </w:p>
    <w:p>
      <w:pPr>
        <w:pStyle w:val="Heading2"/>
        <w:rPr>
          <w:rFonts w:eastAsia="Times New Roman"/>
          <w:del w:id="1989" w:author="Unknown Author" w:date="2021-09-03T09:05:24Z"/>
        </w:rPr>
      </w:pPr>
      <w:del w:id="1988" w:author="Unknown Author" w:date="2021-09-03T09:05:24Z">
        <w:r>
          <w:rPr>
            <w:rFonts w:eastAsia="Times New Roman"/>
          </w:rPr>
          <w:delText>Placer Operations</w:delText>
        </w:r>
      </w:del>
    </w:p>
    <w:p>
      <w:pPr>
        <w:pStyle w:val="LOnormal1"/>
        <w:rPr>
          <w:del w:id="1994" w:author="Unknown Author" w:date="2021-09-03T09:05:24Z"/>
        </w:rPr>
      </w:pPr>
      <w:del w:id="1990" w:author="Unknown Author" w:date="2021-09-03T09:05:24Z">
        <w:r>
          <w:rPr>
            <w:rFonts w:eastAsia="Times New Roman"/>
            <w:b/>
          </w:rPr>
          <w:delText>Is this an application for Underground Placer Operations?</w:delText>
        </w:r>
      </w:del>
      <w:del w:id="1991" w:author="Unknown Author" w:date="2021-09-03T09:05:24Z">
        <w:r>
          <w:rPr>
            <w:rFonts w:eastAsia="Times New Roman"/>
            <w:b/>
            <w:color w:val="00FF00"/>
          </w:rPr>
          <w:delText xml:space="preserve">{d.edited_fields.placer_operation.is_underground:ifEQ(true):showBegin} </w:delText>
        </w:r>
      </w:del>
      <w:del w:id="1992" w:author="Unknown Author" w:date="2021-09-03T09:05:24Z">
        <w:r>
          <w:rPr>
            <w:rFonts w:eastAsia="Times New Roman"/>
            <w:b/>
            <w:color w:val="234075"/>
          </w:rPr>
          <w:delText>[EDITED]</w:delText>
        </w:r>
      </w:del>
      <w:del w:id="1993" w:author="Unknown Author" w:date="2021-09-03T09:05:24Z">
        <w:r>
          <w:rPr>
            <w:rFonts w:eastAsia="Times New Roman"/>
            <w:b/>
            <w:color w:val="00FF00"/>
          </w:rPr>
          <w:delText xml:space="preserve"> {d.edited_fields.placer_operation.is_underground:showEnd}</w:delText>
        </w:r>
      </w:del>
    </w:p>
    <w:p>
      <w:pPr>
        <w:pStyle w:val="LOnormal1"/>
        <w:rPr>
          <w:rFonts w:eastAsia="Times New Roman"/>
          <w:del w:id="1996" w:author="Unknown Author" w:date="2021-09-03T09:05:24Z"/>
        </w:rPr>
      </w:pPr>
      <w:del w:id="1995" w:author="Unknown Author" w:date="2021-09-03T09:05:24Z">
        <w:r>
          <w:rPr>
            <w:rFonts w:eastAsia="Times New Roman"/>
          </w:rPr>
          <w:delText>{d.placer_operation.is_underground}</w:delText>
        </w:r>
      </w:del>
    </w:p>
    <w:p>
      <w:pPr>
        <w:pStyle w:val="LOnormal1"/>
        <w:rPr>
          <w:del w:id="2001" w:author="Unknown Author" w:date="2021-09-03T09:05:24Z"/>
        </w:rPr>
      </w:pPr>
      <w:del w:id="1997" w:author="Unknown Author" w:date="2021-09-03T09:05:24Z">
        <w:r>
          <w:rPr>
            <w:rFonts w:eastAsia="Times New Roman"/>
            <w:b/>
          </w:rPr>
          <w:delText>Is this an application for Hand Operations?</w:delText>
        </w:r>
      </w:del>
      <w:del w:id="1998" w:author="Unknown Author" w:date="2021-09-03T09:05:24Z">
        <w:r>
          <w:rPr>
            <w:rFonts w:eastAsia="Times New Roman"/>
            <w:b/>
            <w:color w:val="00FF00"/>
          </w:rPr>
          <w:delText xml:space="preserve">{d.edited_fields.placer_operation.is_hand_operation:ifEQ(true):showBegin} </w:delText>
        </w:r>
      </w:del>
      <w:del w:id="1999" w:author="Unknown Author" w:date="2021-09-03T09:05:24Z">
        <w:r>
          <w:rPr>
            <w:rFonts w:eastAsia="Times New Roman"/>
            <w:b/>
            <w:color w:val="234075"/>
          </w:rPr>
          <w:delText>[EDITED]</w:delText>
        </w:r>
      </w:del>
      <w:del w:id="2000" w:author="Unknown Author" w:date="2021-09-03T09:05:24Z">
        <w:r>
          <w:rPr>
            <w:rFonts w:eastAsia="Times New Roman"/>
            <w:b/>
            <w:color w:val="00FF00"/>
          </w:rPr>
          <w:delText xml:space="preserve"> {d.edited_fields.placer_operation.is_hand_operation:showEnd}</w:delText>
        </w:r>
      </w:del>
    </w:p>
    <w:p>
      <w:pPr>
        <w:pStyle w:val="LOnormal1"/>
        <w:rPr>
          <w:rFonts w:eastAsia="Times New Roman"/>
          <w:del w:id="2003" w:author="Unknown Author" w:date="2021-09-03T09:05:24Z"/>
        </w:rPr>
      </w:pPr>
      <w:del w:id="2002" w:author="Unknown Author" w:date="2021-09-03T09:05:24Z">
        <w:r>
          <w:rPr>
            <w:rFonts w:eastAsia="Times New Roman"/>
          </w:rPr>
          <w:delText>{d.placer_operation.is_hand_operation}</w:delText>
        </w:r>
      </w:del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2005" w:author="Unknown Author" w:date="2021-09-03T09:05:24Z"/>
        </w:rPr>
      </w:pPr>
      <w:del w:id="2004" w:author="Unknown Author" w:date="2021-09-03T09:05:24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Activities</w:delText>
        </w:r>
      </w:del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2"/>
        <w:gridCol w:w="1797"/>
        <w:gridCol w:w="1803"/>
        <w:gridCol w:w="1800"/>
        <w:gridCol w:w="1797"/>
        <w:gridCol w:w="1801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007" w:author="Unknown Author" w:date="2021-09-03T09:05:24Z"/>
              </w:rPr>
            </w:pPr>
            <w:del w:id="2006" w:author="Unknown Author" w:date="2021-09-03T09:05:24Z">
              <w:r>
                <w:rPr>
                  <w:rFonts w:eastAsia="Times New Roman"/>
                  <w:b/>
                </w:rPr>
                <w:delText>Activity</w:delText>
              </w:r>
            </w:del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009" w:author="Unknown Author" w:date="2021-09-03T09:05:24Z"/>
              </w:rPr>
            </w:pPr>
            <w:del w:id="2008" w:author="Unknown Author" w:date="2021-09-03T09:05:24Z">
              <w:r>
                <w:rPr>
                  <w:rFonts w:eastAsia="Times New Roman"/>
                  <w:b/>
                </w:rPr>
                <w:delText>Quantity</w:delText>
              </w:r>
            </w:del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011" w:author="Unknown Author" w:date="2021-09-03T09:05:24Z"/>
              </w:rPr>
            </w:pPr>
            <w:del w:id="2010" w:author="Unknown Author" w:date="2021-09-03T09:05:24Z">
              <w:r>
                <w:rPr>
                  <w:rFonts w:eastAsia="Times New Roman"/>
                  <w:b/>
                </w:rPr>
                <w:delText>Width (m)</w:delText>
              </w:r>
            </w:del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013" w:author="Unknown Author" w:date="2021-09-03T09:05:24Z"/>
              </w:rPr>
            </w:pPr>
            <w:del w:id="2012" w:author="Unknown Author" w:date="2021-09-03T09:05:24Z">
              <w:r>
                <w:rPr>
                  <w:rFonts w:eastAsia="Times New Roman"/>
                  <w:b/>
                </w:rPr>
                <w:delText>Length (m)</w:delText>
              </w:r>
            </w:del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015" w:author="Unknown Author" w:date="2021-09-03T09:05:24Z"/>
              </w:rPr>
            </w:pPr>
            <w:del w:id="2014" w:author="Unknown Author" w:date="2021-09-03T09:05:24Z">
              <w:r>
                <w:rPr>
                  <w:rFonts w:eastAsia="Times New Roman"/>
                  <w:b/>
                </w:rPr>
                <w:delText>Disturbed Area (ha)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019" w:author="Unknown Author" w:date="2021-09-03T09:05:24Z"/>
              </w:rPr>
            </w:pPr>
            <w:del w:id="2016" w:author="Unknown Author" w:date="2021-09-03T09:05:24Z">
              <w:r>
                <w:rPr>
                  <w:rFonts w:eastAsia="Times New Roman"/>
                  <w:b/>
                </w:rPr>
                <w:delText>Timber Volume (m</w:delText>
              </w:r>
            </w:del>
            <w:del w:id="2017" w:author="Unknown Author" w:date="2021-09-03T09:05:24Z">
              <w:r>
                <w:rPr>
                  <w:rFonts w:eastAsia="Times New Roman"/>
                  <w:b/>
                  <w:vertAlign w:val="superscript"/>
                </w:rPr>
                <w:delText>3</w:delText>
              </w:r>
            </w:del>
            <w:del w:id="2018" w:author="Unknown Author" w:date="2021-09-03T09:05:24Z">
              <w:r>
                <w:rPr>
                  <w:rFonts w:eastAsia="Times New Roman"/>
                  <w:b/>
                </w:rPr>
                <w:delText>)</w:delText>
              </w:r>
            </w:del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21" w:author="Unknown Author" w:date="2021-09-03T09:05:24Z"/>
              </w:rPr>
            </w:pPr>
            <w:del w:id="2020" w:author="Unknown Author" w:date="2021-09-03T09:05:24Z">
              <w:r>
                <w:rPr>
                  <w:rFonts w:eastAsia="Times New Roman"/>
                </w:rPr>
                <w:delText>{d.placer_operation.details[i].activity_type_description}</w:delText>
              </w:r>
            </w:del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23" w:author="Unknown Author" w:date="2021-09-03T09:05:24Z"/>
              </w:rPr>
            </w:pPr>
            <w:del w:id="2022" w:author="Unknown Author" w:date="2021-09-03T09:05:24Z">
              <w:r>
                <w:rPr>
                  <w:rFonts w:eastAsia="Times New Roman"/>
                </w:rPr>
                <w:delText>{d.placer_operation.details[i].quantity}</w:delText>
              </w:r>
            </w:del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25" w:author="Unknown Author" w:date="2021-09-03T09:05:24Z"/>
              </w:rPr>
            </w:pPr>
            <w:del w:id="2024" w:author="Unknown Author" w:date="2021-09-03T09:05:24Z">
              <w:r>
                <w:rPr>
                  <w:rFonts w:eastAsia="Times New Roman"/>
                </w:rPr>
                <w:delText>{d.placer_operation.details[i].width}</w:delText>
              </w:r>
            </w:del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27" w:author="Unknown Author" w:date="2021-09-03T09:05:24Z"/>
              </w:rPr>
            </w:pPr>
            <w:del w:id="2026" w:author="Unknown Author" w:date="2021-09-03T09:05:24Z">
              <w:r>
                <w:rPr>
                  <w:rFonts w:eastAsia="Times New Roman"/>
                </w:rPr>
                <w:delText>{d.placer_operation.details[i].length}</w:delText>
              </w:r>
            </w:del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29" w:author="Unknown Author" w:date="2021-09-03T09:05:24Z"/>
              </w:rPr>
            </w:pPr>
            <w:del w:id="2028" w:author="Unknown Author" w:date="2021-09-03T09:05:24Z">
              <w:r>
                <w:rPr>
                  <w:rFonts w:eastAsia="Times New Roman"/>
                </w:rPr>
                <w:delText>{d.placer_operation.details[i].disturbed_area}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31" w:author="Unknown Author" w:date="2021-09-03T09:05:24Z"/>
              </w:rPr>
            </w:pPr>
            <w:del w:id="2030" w:author="Unknown Author" w:date="2021-09-03T09:05:24Z">
              <w:r>
                <w:rPr>
                  <w:rFonts w:eastAsia="Times New Roman"/>
                </w:rPr>
                <w:delText>{d.placer_operation.details[i].timber_volume}</w:delText>
              </w:r>
            </w:del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33" w:author="Unknown Author" w:date="2021-09-03T09:05:24Z"/>
              </w:rPr>
            </w:pPr>
            <w:del w:id="2032" w:author="Unknown Author" w:date="2021-09-03T09:05:24Z">
              <w:r>
                <w:rPr>
                  <w:rFonts w:eastAsia="Times New Roman"/>
                </w:rPr>
                <w:delText>{d.placer_operation.details[i+1].activity_type_description}</w:delText>
              </w:r>
            </w:del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35" w:author="Unknown Author" w:date="2021-09-03T09:05:24Z"/>
              </w:rPr>
            </w:pPr>
            <w:del w:id="2034" w:author="Unknown Author" w:date="2021-09-03T09:05:24Z">
              <w:r>
                <w:rPr>
                  <w:rFonts w:eastAsia="Times New Roman"/>
                </w:rPr>
                <w:delText>{d.placer_operation.details[i+1].quantity}</w:delText>
              </w:r>
            </w:del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37" w:author="Unknown Author" w:date="2021-09-03T09:05:24Z"/>
              </w:rPr>
            </w:pPr>
            <w:del w:id="2036" w:author="Unknown Author" w:date="2021-09-03T09:05:24Z">
              <w:r>
                <w:rPr>
                  <w:rFonts w:eastAsia="Times New Roman"/>
                </w:rPr>
                <w:delText>{d.placer_operation.details[i+1].width}</w:delText>
              </w:r>
            </w:del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39" w:author="Unknown Author" w:date="2021-09-03T09:05:24Z"/>
              </w:rPr>
            </w:pPr>
            <w:del w:id="2038" w:author="Unknown Author" w:date="2021-09-03T09:05:24Z">
              <w:r>
                <w:rPr>
                  <w:rFonts w:eastAsia="Times New Roman"/>
                </w:rPr>
                <w:delText>{d.placer_operation.details[i+1].length}</w:delText>
              </w:r>
            </w:del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41" w:author="Unknown Author" w:date="2021-09-03T09:05:24Z"/>
              </w:rPr>
            </w:pPr>
            <w:del w:id="2040" w:author="Unknown Author" w:date="2021-09-03T09:05:24Z">
              <w:r>
                <w:rPr>
                  <w:rFonts w:eastAsia="Times New Roman"/>
                </w:rPr>
                <w:delText>{d.placer_operation.details[i+1].disturbed_area}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  <w:del w:id="2043" w:author="Unknown Author" w:date="2021-09-03T09:05:24Z"/>
              </w:rPr>
            </w:pPr>
            <w:del w:id="2042" w:author="Unknown Author" w:date="2021-09-03T09:05:24Z">
              <w:r>
                <w:rPr>
                  <w:rFonts w:eastAsia="Times New Roman"/>
                </w:rPr>
                <w:delText>{d.placer_operation.details[i+1].timber_volume}</w:delText>
              </w:r>
            </w:del>
          </w:p>
        </w:tc>
      </w:tr>
    </w:tbl>
    <w:p>
      <w:pPr>
        <w:pStyle w:val="LOnormal1"/>
        <w:jc w:val="center"/>
        <w:rPr>
          <w:del w:id="2047" w:author="Unknown Author" w:date="2021-09-03T09:05:24Z"/>
        </w:rPr>
      </w:pPr>
      <w:del w:id="2044" w:author="Unknown Author" w:date="2021-09-03T09:05:24Z">
        <w:r>
          <w:rPr>
            <w:rFonts w:eastAsia="Times New Roman"/>
            <w:b/>
            <w:color w:val="FF0000"/>
          </w:rPr>
          <w:delText>{d.placer_operation.details:ifEM():showBegin}</w:delText>
        </w:r>
      </w:del>
      <w:del w:id="2045" w:author="Unknown Author" w:date="2021-09-03T09:05:24Z">
        <w:r>
          <w:rPr>
            <w:rFonts w:eastAsia="Times New Roman"/>
            <w:b/>
          </w:rPr>
          <w:delText>No Data</w:delText>
        </w:r>
      </w:del>
      <w:del w:id="2046" w:author="Unknown Author" w:date="2021-09-03T09:05:24Z">
        <w:r>
          <w:rPr>
            <w:rFonts w:eastAsia="Times New Roman"/>
            <w:b/>
            <w:color w:val="FF0000"/>
          </w:rPr>
          <w:delText>{d.placer_operation.details:showEnd}</w:delText>
        </w:r>
      </w:del>
    </w:p>
    <w:p>
      <w:pPr>
        <w:pStyle w:val="LOnormal1"/>
        <w:rPr>
          <w:rFonts w:eastAsia="Times New Roman"/>
          <w:del w:id="2049" w:author="Unknown Author" w:date="2021-09-03T09:05:24Z"/>
        </w:rPr>
      </w:pPr>
      <w:del w:id="2048" w:author="Unknown Author" w:date="2021-09-03T09:05:24Z">
        <w:r>
          <w:rPr>
            <w:rFonts w:eastAsia="Times New Roman"/>
          </w:rPr>
        </w:r>
      </w:del>
    </w:p>
    <w:p>
      <w:pPr>
        <w:pStyle w:val="LOnormal1"/>
        <w:rPr>
          <w:del w:id="2054" w:author="Unknown Author" w:date="2021-09-03T09:05:24Z"/>
        </w:rPr>
      </w:pPr>
      <w:del w:id="2050" w:author="Unknown Author" w:date="2021-09-03T09:05:24Z">
        <w:r>
          <w:rPr>
            <w:rFonts w:eastAsia="Times New Roman"/>
            <w:b/>
          </w:rPr>
          <w:delText>Proposed Production</w:delText>
        </w:r>
      </w:del>
      <w:del w:id="2051" w:author="Unknown Author" w:date="2021-09-03T09:05:24Z">
        <w:r>
          <w:rPr>
            <w:rFonts w:eastAsia="Times New Roman"/>
            <w:b/>
            <w:color w:val="00FF00"/>
          </w:rPr>
          <w:delText xml:space="preserve">{d.edited_fields.placer_operation.proposed_production:ifEQ(true):showBegin} </w:delText>
        </w:r>
      </w:del>
      <w:del w:id="2052" w:author="Unknown Author" w:date="2021-09-03T09:05:24Z">
        <w:r>
          <w:rPr>
            <w:rFonts w:eastAsia="Times New Roman"/>
            <w:b/>
            <w:color w:val="234075"/>
          </w:rPr>
          <w:delText>[EDITED]</w:delText>
        </w:r>
      </w:del>
      <w:del w:id="2053" w:author="Unknown Author" w:date="2021-09-03T09:05:24Z">
        <w:r>
          <w:rPr>
            <w:rFonts w:eastAsia="Times New Roman"/>
            <w:b/>
            <w:color w:val="00FF00"/>
          </w:rPr>
          <w:delText xml:space="preserve"> {d.edited_fields.placer_operation.proposed_production:showEnd}</w:delText>
        </w:r>
      </w:del>
    </w:p>
    <w:p>
      <w:pPr>
        <w:pStyle w:val="LOnormal1"/>
        <w:rPr>
          <w:rFonts w:eastAsia="Times New Roman"/>
          <w:del w:id="2056" w:author="Unknown Author" w:date="2021-09-03T09:05:24Z"/>
        </w:rPr>
      </w:pPr>
      <w:del w:id="2055" w:author="Unknown Author" w:date="2021-09-03T09:05:24Z">
        <w:r>
          <w:rPr>
            <w:rFonts w:eastAsia="Times New Roman"/>
          </w:rPr>
          <w:delText>{d.placer_operation.proposed_production} {d.placer_operation.proposed_production_unit_type_code}</w:delText>
        </w:r>
      </w:del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2058" w:author="Unknown Author" w:date="2021-09-03T09:05:24Z"/>
        </w:rPr>
      </w:pPr>
      <w:del w:id="2057" w:author="Unknown Author" w:date="2021-09-03T09:05:24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Total Planned Reclamation Area</w:delText>
        </w:r>
      </w:del>
    </w:p>
    <w:p>
      <w:pPr>
        <w:pStyle w:val="LOnormal1"/>
        <w:rPr>
          <w:del w:id="2063" w:author="Unknown Author" w:date="2021-09-03T09:05:24Z"/>
        </w:rPr>
      </w:pPr>
      <w:del w:id="2059" w:author="Unknown Author" w:date="2021-09-03T09:05:24Z">
        <w:r>
          <w:rPr>
            <w:rFonts w:eastAsia="Times New Roman"/>
            <w:b/>
          </w:rPr>
          <w:delText>Total area of planned reclamation this year</w:delText>
        </w:r>
      </w:del>
      <w:del w:id="2060" w:author="Unknown Author" w:date="2021-09-03T09:05:24Z">
        <w:r>
          <w:rPr>
            <w:rFonts w:eastAsia="Times New Roman"/>
            <w:b/>
            <w:color w:val="00FF00"/>
          </w:rPr>
          <w:delText xml:space="preserve">{d.edited_fields.placer_operation.total_disturbed_area:ifEQ(true):showBegin} </w:delText>
        </w:r>
      </w:del>
      <w:del w:id="2061" w:author="Unknown Author" w:date="2021-09-03T09:05:24Z">
        <w:r>
          <w:rPr>
            <w:rFonts w:eastAsia="Times New Roman"/>
            <w:b/>
            <w:color w:val="234075"/>
          </w:rPr>
          <w:delText xml:space="preserve">[EDITED] </w:delText>
        </w:r>
      </w:del>
      <w:del w:id="2062" w:author="Unknown Author" w:date="2021-09-03T09:05:24Z">
        <w:r>
          <w:rPr>
            <w:rFonts w:eastAsia="Times New Roman"/>
            <w:b/>
            <w:color w:val="00FF00"/>
          </w:rPr>
          <w:delText>{d.edited_fields.placer_operation.total_disturbed_area:showEnd}</w:delText>
        </w:r>
      </w:del>
    </w:p>
    <w:p>
      <w:pPr>
        <w:pStyle w:val="LOnormal1"/>
        <w:rPr>
          <w:rFonts w:eastAsia="Times New Roman"/>
          <w:del w:id="2065" w:author="Unknown Author" w:date="2021-09-03T09:05:24Z"/>
        </w:rPr>
      </w:pPr>
      <w:del w:id="2064" w:author="Unknown Author" w:date="2021-09-03T09:05:24Z">
        <w:r>
          <w:rPr>
            <w:rFonts w:eastAsia="Times New Roman"/>
          </w:rPr>
          <w:delText>{d.placer_operation.reclamation_area} {d.placer_operation.reclamation_unit_type_code}</w:delText>
        </w:r>
      </w:del>
    </w:p>
    <w:p>
      <w:pPr>
        <w:pStyle w:val="Heading3"/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  <w:del w:id="2067" w:author="Unknown Author" w:date="2021-09-03T09:05:24Z"/>
        </w:rPr>
      </w:pPr>
      <w:del w:id="2066" w:author="Unknown Author" w:date="2021-09-03T09:05:24Z">
        <w:r>
          <w:rPr>
            <w:rFonts w:eastAsia="Times New Roman" w:cs="Arial"/>
            <w:color w:val="434343"/>
            <w:kern w:val="0"/>
            <w:sz w:val="28"/>
            <w:szCs w:val="28"/>
            <w:lang w:val="en" w:eastAsia="zh-CN" w:bidi="hi-IN"/>
          </w:rPr>
          <w:delText>Changes in and about a Stream</w:delText>
        </w:r>
      </w:del>
    </w:p>
    <w:p>
      <w:pPr>
        <w:pStyle w:val="LOnormal1"/>
        <w:rPr>
          <w:del w:id="2074" w:author="Unknown Author" w:date="2021-09-03T09:05:24Z"/>
        </w:rPr>
      </w:pPr>
      <w:del w:id="2068" w:author="Unknown Author" w:date="2021-09-03T09:05:2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Are you proposing a stream diversion into a different channel?</w:delText>
        </w:r>
      </w:del>
      <w:del w:id="2069" w:author="Unknown Author" w:date="2021-09-03T09:05:24Z">
        <w:r>
          <w:rPr>
            <w:rFonts w:eastAsia="Times New Roman"/>
            <w:b/>
            <w:color w:val="00FF00"/>
          </w:rPr>
          <w:delText xml:space="preserve">{d.edited_fields.placer_operation.has_stream_diversion:ifEQ(true):showBegin} </w:delText>
        </w:r>
      </w:del>
      <w:del w:id="2070" w:author="Unknown Author" w:date="2021-09-03T09:05:24Z">
        <w:r>
          <w:rPr>
            <w:rFonts w:eastAsia="Times New Roman"/>
            <w:b/>
            <w:color w:val="234075"/>
          </w:rPr>
          <w:delText xml:space="preserve">[EDITED] </w:delText>
        </w:r>
      </w:del>
      <w:del w:id="2071" w:author="Unknown Author" w:date="2021-09-03T09:05:24Z">
        <w:r>
          <w:rPr>
            <w:rFonts w:eastAsia="Times New Roman"/>
            <w:b/>
            <w:color w:val="00FF00"/>
          </w:rPr>
          <w:delText>{d.edited_fields.placer_operation.</w:delText>
        </w:r>
      </w:del>
      <w:del w:id="2072" w:author="Unknown Author" w:date="2021-09-03T09:05:24Z">
        <w:r>
          <w:rPr>
            <w:rFonts w:eastAsia="Times New Roman" w:cs="Arial"/>
            <w:b/>
            <w:color w:val="00FF00"/>
            <w:kern w:val="0"/>
            <w:sz w:val="22"/>
            <w:szCs w:val="22"/>
            <w:lang w:val="en" w:eastAsia="zh-CN" w:bidi="hi-IN"/>
          </w:rPr>
          <w:delText>has_stream_diversion</w:delText>
        </w:r>
      </w:del>
      <w:del w:id="2073" w:author="Unknown Author" w:date="2021-09-03T09:05:24Z">
        <w:r>
          <w:rPr>
            <w:rFonts w:eastAsia="Times New Roman"/>
            <w:b/>
            <w:color w:val="00FF00"/>
          </w:rPr>
          <w:delText>:showEnd}</w:delText>
        </w:r>
      </w:del>
    </w:p>
    <w:p>
      <w:pPr>
        <w:pStyle w:val="LOnormal1"/>
        <w:rPr>
          <w:rFonts w:eastAsia="Times New Roman"/>
          <w:del w:id="2076" w:author="Unknown Author" w:date="2021-09-03T09:05:24Z"/>
        </w:rPr>
      </w:pPr>
      <w:del w:id="2075" w:author="Unknown Author" w:date="2021-09-03T09:05:24Z">
        <w:r>
          <w:rPr>
            <w:rFonts w:eastAsia="Times New Roman"/>
          </w:rPr>
          <w:delText>{d.placer_operation.has_stream_diversion}</w:delText>
        </w:r>
      </w:del>
    </w:p>
    <w:p>
      <w:pPr>
        <w:pStyle w:val="Heading3"/>
        <w:rPr>
          <w:rFonts w:eastAsia="Times New Roman"/>
          <w:b w:val="false"/>
          <w:b w:val="false"/>
          <w:bCs w:val="false"/>
          <w:del w:id="2078" w:author="Unknown Author" w:date="2021-09-03T09:05:24Z"/>
        </w:rPr>
      </w:pPr>
      <w:del w:id="2077" w:author="Unknown Author" w:date="2021-09-03T09:05:24Z">
        <w:r>
          <w:rPr>
            <w:rFonts w:eastAsia="Times New Roman"/>
            <w:b w:val="false"/>
            <w:bCs w:val="false"/>
          </w:rPr>
          <w:delText>Reclamation Program</w:delText>
        </w:r>
      </w:del>
    </w:p>
    <w:p>
      <w:pPr>
        <w:pStyle w:val="LOnormal1"/>
        <w:rPr>
          <w:del w:id="2082" w:author="Unknown Author" w:date="2021-09-03T09:05:24Z"/>
        </w:rPr>
      </w:pPr>
      <w:del w:id="2079" w:author="Unknown Author" w:date="2021-09-03T09:05:24Z">
        <w:r>
          <w:rPr>
            <w:rFonts w:eastAsia="Times New Roman"/>
            <w:b/>
          </w:rPr>
          <w:delText>Proposed reclamation and timing for this specific activity</w:delText>
        </w:r>
      </w:del>
      <w:del w:id="2080" w:author="Unknown Author" w:date="2021-09-03T09:05:24Z">
        <w:r>
          <w:rPr>
            <w:rFonts w:eastAsia="Times New Roman"/>
            <w:b/>
            <w:color w:val="00FF00"/>
          </w:rPr>
          <w:delText xml:space="preserve">{d.edited_fields.placer_operation.reclamation_description:ifEQ(true):showBegin} </w:delText>
        </w:r>
      </w:del>
      <w:del w:id="2081" w:author="Unknown Author" w:date="2021-09-03T09:05:24Z">
        <w:r>
          <w:rPr>
            <w:rFonts w:eastAsia="Times New Roman"/>
            <w:b/>
            <w:color w:val="234075"/>
          </w:rPr>
          <w:delText>[EDITED]</w:delText>
        </w:r>
      </w:del>
    </w:p>
    <w:p>
      <w:pPr>
        <w:pStyle w:val="LOnormal1"/>
        <w:rPr>
          <w:rFonts w:eastAsia="Times New Roman"/>
          <w:b/>
          <w:b/>
          <w:color w:val="00FF00"/>
          <w:del w:id="2084" w:author="Unknown Author" w:date="2021-09-03T09:05:24Z"/>
        </w:rPr>
      </w:pPr>
      <w:del w:id="2083" w:author="Unknown Author" w:date="2021-09-03T09:05:24Z">
        <w:r>
          <w:rPr>
            <w:rFonts w:eastAsia="Times New Roman"/>
            <w:b/>
            <w:color w:val="00FF00"/>
          </w:rPr>
          <w:delText>{d.edited_fields.placer_operation.reclamation_description:showEnd}</w:delText>
        </w:r>
      </w:del>
    </w:p>
    <w:p>
      <w:pPr>
        <w:pStyle w:val="LOnormal1"/>
        <w:rPr>
          <w:rFonts w:eastAsia="Times New Roman"/>
          <w:del w:id="2086" w:author="Unknown Author" w:date="2021-09-03T09:05:24Z"/>
        </w:rPr>
      </w:pPr>
      <w:del w:id="2085" w:author="Unknown Author" w:date="2021-09-03T09:05:24Z">
        <w:r>
          <w:rPr>
            <w:rFonts w:eastAsia="Times New Roman"/>
          </w:rPr>
          <w:delText>{d.placer_operation.reclamation_description}</w:delText>
        </w:r>
      </w:del>
    </w:p>
    <w:p>
      <w:pPr>
        <w:pStyle w:val="LOnormal1"/>
        <w:rPr>
          <w:del w:id="2091" w:author="Unknown Author" w:date="2021-09-03T09:05:24Z"/>
        </w:rPr>
      </w:pPr>
      <w:del w:id="2087" w:author="Unknown Author" w:date="2021-09-03T09:05:24Z">
        <w:r>
          <w:rPr>
            <w:rFonts w:eastAsia="Times New Roman"/>
            <w:b/>
          </w:rPr>
          <w:delText>Estimated Cost of reclamation activities described above</w:delText>
        </w:r>
      </w:del>
      <w:del w:id="2088" w:author="Unknown Author" w:date="2021-09-03T09:05:24Z">
        <w:r>
          <w:rPr>
            <w:rFonts w:eastAsia="Times New Roman"/>
            <w:b/>
            <w:color w:val="00FF00"/>
          </w:rPr>
          <w:delText xml:space="preserve">{d.edited_fields.placer_operation.reclamation_cost:ifEQ(true):showBegin} </w:delText>
        </w:r>
      </w:del>
      <w:del w:id="2089" w:author="Unknown Author" w:date="2021-09-03T09:05:24Z">
        <w:r>
          <w:rPr>
            <w:rFonts w:eastAsia="Times New Roman"/>
            <w:b/>
            <w:color w:val="234075"/>
          </w:rPr>
          <w:delText>[EDITED]</w:delText>
        </w:r>
      </w:del>
      <w:del w:id="2090" w:author="Unknown Author" w:date="2021-09-03T09:05:24Z">
        <w:r>
          <w:rPr>
            <w:rFonts w:eastAsia="Times New Roman"/>
            <w:b/>
            <w:color w:val="00FF00"/>
          </w:rPr>
          <w:delText xml:space="preserve"> {d.edited_fields.placer_operation.reclamation_cost:showEnd}</w:delText>
        </w:r>
      </w:del>
    </w:p>
    <w:p>
      <w:pPr>
        <w:pStyle w:val="LOnormal1"/>
        <w:rPr>
          <w:rFonts w:eastAsia="Times New Roman"/>
          <w:del w:id="2093" w:author="Unknown Author" w:date="2021-09-03T09:05:24Z"/>
        </w:rPr>
      </w:pPr>
      <w:del w:id="2092" w:author="Unknown Author" w:date="2021-09-03T09:05:24Z">
        <w:r>
          <w:rPr>
            <w:rFonts w:eastAsia="Times New Roman"/>
          </w:rPr>
          <w:delText>{d.placer_operation.reclamation_cost}</w:delText>
        </w:r>
      </w:del>
    </w:p>
    <w:p>
      <w:pPr>
        <w:pStyle w:val="Normal"/>
        <w:rPr>
          <w:b/>
          <w:b/>
          <w:bCs/>
          <w:i/>
          <w:i/>
          <w:iCs/>
          <w:color w:val="F79646"/>
          <w:u w:val="single"/>
          <w:del w:id="2095" w:author="Unknown Author" w:date="2021-09-03T09:05:24Z"/>
        </w:rPr>
      </w:pPr>
      <w:del w:id="2094" w:author="Unknown Author" w:date="2021-09-03T09:05:24Z">
        <w:r>
          <w:rPr>
            <w:b/>
            <w:bCs/>
            <w:i/>
            <w:iCs/>
            <w:color w:val="F79646"/>
            <w:u w:val="single"/>
          </w:rPr>
          <w:delText>{d.render.placer_operation:showEnd}</w:delText>
        </w:r>
      </w:del>
    </w:p>
    <w:p>
      <w:pPr>
        <w:pStyle w:val="Normal"/>
        <w:rPr>
          <w:b/>
          <w:b/>
          <w:bCs/>
          <w:i/>
          <w:i/>
          <w:iCs/>
          <w:color w:val="F79646"/>
          <w:u w:val="single"/>
          <w:del w:id="2097" w:author="Unknown Author" w:date="2021-09-03T09:05:24Z"/>
        </w:rPr>
      </w:pPr>
      <w:del w:id="2096" w:author="Unknown Author" w:date="2021-09-03T09:05:24Z">
        <w:r>
          <w:rPr>
            <w:b/>
            <w:bCs/>
            <w:i/>
            <w:iCs/>
            <w:color w:val="F79646"/>
            <w:u w:val="single"/>
          </w:rPr>
          <w:delText>{d.render.water_supply:ifEQ(true):showBegin}</w:delText>
        </w:r>
      </w:del>
      <w:bookmarkStart w:id="42" w:name="_9s57twfcsq1f2"/>
      <w:bookmarkEnd w:id="42"/>
    </w:p>
    <w:p>
      <w:pPr>
        <w:pStyle w:val="Heading2"/>
        <w:rPr>
          <w:rFonts w:eastAsia="Times New Roman"/>
          <w:del w:id="2099" w:author="Unknown Author" w:date="2021-09-03T09:05:24Z"/>
        </w:rPr>
      </w:pPr>
      <w:del w:id="2098" w:author="Unknown Author" w:date="2021-09-03T09:05:24Z">
        <w:r>
          <w:rPr>
            <w:rFonts w:eastAsia="Times New Roman"/>
          </w:rPr>
          <w:delText>Water Supply</w:delText>
        </w:r>
      </w:del>
    </w:p>
    <w:tbl>
      <w:tblPr>
        <w:tblW w:w="108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2"/>
        <w:gridCol w:w="1801"/>
        <w:gridCol w:w="1803"/>
        <w:gridCol w:w="1802"/>
        <w:gridCol w:w="1801"/>
        <w:gridCol w:w="1821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101" w:author="Unknown Author" w:date="2021-09-03T09:05:24Z"/>
              </w:rPr>
            </w:pPr>
            <w:del w:id="2100" w:author="Unknown Author" w:date="2021-09-03T09:05:24Z">
              <w:r>
                <w:rPr>
                  <w:rFonts w:eastAsia="Times New Roman"/>
                  <w:b/>
                </w:rPr>
                <w:delText>Source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103" w:author="Unknown Author" w:date="2021-09-03T09:05:24Z"/>
              </w:rPr>
            </w:pPr>
            <w:del w:id="2102" w:author="Unknown Author" w:date="2021-09-03T09:05:24Z">
              <w:r>
                <w:rPr>
                  <w:rFonts w:eastAsia="Times New Roman"/>
                  <w:b/>
                </w:rPr>
                <w:delText>Activity</w:delText>
              </w:r>
            </w:del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105" w:author="Unknown Author" w:date="2021-09-03T09:05:24Z"/>
              </w:rPr>
            </w:pPr>
            <w:del w:id="2104" w:author="Unknown Author" w:date="2021-09-03T09:05:24Z">
              <w:r>
                <w:rPr>
                  <w:rFonts w:eastAsia="Times New Roman"/>
                  <w:b/>
                </w:rPr>
                <w:delText>Water Use</w:delText>
              </w:r>
            </w:del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107" w:author="Unknown Author" w:date="2021-09-03T09:05:24Z"/>
              </w:rPr>
            </w:pPr>
            <w:del w:id="2106" w:author="Unknown Author" w:date="2021-09-03T09:05:24Z">
              <w:r>
                <w:rPr>
                  <w:rFonts w:eastAsia="Times New Roman"/>
                  <w:b/>
                </w:rPr>
                <w:delText>Pump Size (in)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109" w:author="Unknown Author" w:date="2021-09-03T09:05:24Z"/>
              </w:rPr>
            </w:pPr>
            <w:del w:id="2108" w:author="Unknown Author" w:date="2021-09-03T09:05:24Z">
              <w:r>
                <w:rPr>
                  <w:rFonts w:eastAsia="Times New Roman"/>
                  <w:b/>
                </w:rPr>
                <w:delText>Intake Location</w:delText>
              </w:r>
            </w:del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2111" w:author="Unknown Author" w:date="2021-09-03T09:05:24Z"/>
              </w:rPr>
            </w:pPr>
            <w:del w:id="2110" w:author="Unknown Author" w:date="2021-09-03T09:05:24Z">
              <w:r>
                <w:rPr>
                  <w:rFonts w:eastAsia="Times New Roman"/>
                  <w:b/>
                </w:rPr>
                <w:delText>Estimate Rate</w:delText>
              </w:r>
            </w:del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13" w:author="Unknown Author" w:date="2021-09-03T09:05:24Z"/>
              </w:rPr>
            </w:pPr>
            <w:del w:id="2112" w:author="Unknown Author" w:date="2021-09-03T09:05:24Z">
              <w:r>
                <w:rPr>
                  <w:rFonts w:eastAsia="Times New Roman"/>
                </w:rPr>
                <w:delText>{d.water_supply.details[i].supply_source_description}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15" w:author="Unknown Author" w:date="2021-09-03T09:05:24Z"/>
              </w:rPr>
            </w:pPr>
            <w:del w:id="2114" w:author="Unknown Author" w:date="2021-09-03T09:05:24Z">
              <w:r>
                <w:rPr>
                  <w:rFonts w:eastAsia="Times New Roman"/>
                </w:rPr>
                <w:delText>{d.water_supply.details[i].supply_source_type}</w:delText>
              </w:r>
            </w:del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17" w:author="Unknown Author" w:date="2021-09-03T09:05:24Z"/>
              </w:rPr>
            </w:pPr>
            <w:del w:id="2116" w:author="Unknown Author" w:date="2021-09-03T09:05:24Z">
              <w:r>
                <w:rPr>
                  <w:rFonts w:eastAsia="Times New Roman"/>
                </w:rPr>
                <w:delText>{d.water_supply.details[i].water_use_description}</w:delText>
              </w:r>
            </w:del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19" w:author="Unknown Author" w:date="2021-09-03T09:05:24Z"/>
              </w:rPr>
            </w:pPr>
            <w:del w:id="2118" w:author="Unknown Author" w:date="2021-09-03T09:05:24Z">
              <w:r>
                <w:rPr>
                  <w:rFonts w:eastAsia="Times New Roman"/>
                </w:rPr>
                <w:delText>{d.water_supply.details[i].pump_size}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21" w:author="Unknown Author" w:date="2021-09-03T09:05:24Z"/>
              </w:rPr>
            </w:pPr>
            <w:del w:id="2120" w:author="Unknown Author" w:date="2021-09-03T09:05:24Z">
              <w:r>
                <w:rPr>
                  <w:rFonts w:eastAsia="Times New Roman"/>
                </w:rPr>
                <w:delText>{d.water_supply.details[i].intake_location}</w:delText>
              </w:r>
            </w:del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23" w:author="Unknown Author" w:date="2021-09-03T09:05:24Z"/>
              </w:rPr>
            </w:pPr>
            <w:del w:id="2122" w:author="Unknown Author" w:date="2021-09-03T09:05:24Z">
              <w:r>
                <w:rPr>
                  <w:rFonts w:eastAsia="Times New Roman"/>
                </w:rPr>
                <w:delText>{d.water_supply.details[i].estimate_rate} {d.water_supply.details[i].estimate_rate_unit_type_code}</w:delText>
              </w:r>
            </w:del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25" w:author="Unknown Author" w:date="2021-09-03T09:05:24Z"/>
              </w:rPr>
            </w:pPr>
            <w:del w:id="2124" w:author="Unknown Author" w:date="2021-09-03T09:05:24Z">
              <w:r>
                <w:rPr>
                  <w:rFonts w:eastAsia="Times New Roman"/>
                </w:rPr>
                <w:delText>{d.water_supply.details[i+1].supply_source_description}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27" w:author="Unknown Author" w:date="2021-09-03T09:05:24Z"/>
              </w:rPr>
            </w:pPr>
            <w:del w:id="2126" w:author="Unknown Author" w:date="2021-09-03T09:05:24Z">
              <w:r>
                <w:rPr>
                  <w:rFonts w:eastAsia="Times New Roman"/>
                </w:rPr>
                <w:delText>{d.water_supply.details[i+1].supply_source_type}</w:delText>
              </w:r>
            </w:del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29" w:author="Unknown Author" w:date="2021-09-03T09:05:24Z"/>
              </w:rPr>
            </w:pPr>
            <w:del w:id="2128" w:author="Unknown Author" w:date="2021-09-03T09:05:24Z">
              <w:r>
                <w:rPr>
                  <w:rFonts w:eastAsia="Times New Roman"/>
                </w:rPr>
                <w:delText>{d.water_supply.details[i+1].water_use_description}</w:delText>
              </w:r>
            </w:del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31" w:author="Unknown Author" w:date="2021-09-03T09:05:24Z"/>
              </w:rPr>
            </w:pPr>
            <w:del w:id="2130" w:author="Unknown Author" w:date="2021-09-03T09:05:24Z">
              <w:r>
                <w:rPr>
                  <w:rFonts w:eastAsia="Times New Roman"/>
                </w:rPr>
                <w:delText>{d.water_supply.details[i+1].pump_size}</w:delText>
              </w:r>
            </w:del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33" w:author="Unknown Author" w:date="2021-09-03T09:05:24Z"/>
              </w:rPr>
            </w:pPr>
            <w:del w:id="2132" w:author="Unknown Author" w:date="2021-09-03T09:05:24Z">
              <w:r>
                <w:rPr>
                  <w:rFonts w:eastAsia="Times New Roman"/>
                </w:rPr>
                <w:delText>{d.water_supply.details[i+1].intake_location}</w:delText>
              </w:r>
            </w:del>
          </w:p>
        </w:tc>
        <w:tc>
          <w:tcPr>
            <w:tcW w:w="1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  <w:del w:id="2135" w:author="Unknown Author" w:date="2021-09-03T09:05:24Z"/>
              </w:rPr>
            </w:pPr>
            <w:del w:id="2134" w:author="Unknown Author" w:date="2021-09-03T09:05:24Z">
              <w:r>
                <w:rPr>
                  <w:rFonts w:eastAsia="Times New Roman"/>
                </w:rPr>
                <w:delText>{d.water_supply.details[i+1].estimate_rate} {d.water_supply.details[i+1].estimate_rate_unit_type_code}</w:delText>
              </w:r>
            </w:del>
          </w:p>
        </w:tc>
      </w:tr>
    </w:tbl>
    <w:p>
      <w:pPr>
        <w:pStyle w:val="LOnormal1"/>
        <w:jc w:val="center"/>
        <w:rPr>
          <w:del w:id="2139" w:author="Unknown Author" w:date="2021-09-03T09:05:24Z"/>
        </w:rPr>
      </w:pPr>
      <w:del w:id="2136" w:author="Unknown Author" w:date="2021-09-03T09:05:24Z">
        <w:r>
          <w:rPr>
            <w:rFonts w:eastAsia="Times New Roman"/>
            <w:b/>
            <w:i/>
            <w:color w:val="FF0000"/>
            <w:u w:val="single"/>
          </w:rPr>
          <w:delText>{d.water_supply.details:ifEM():showBegin}</w:delText>
        </w:r>
      </w:del>
      <w:del w:id="2137" w:author="Unknown Author" w:date="2021-09-03T09:05:24Z">
        <w:r>
          <w:rPr>
            <w:rFonts w:eastAsia="Times New Roman"/>
            <w:b/>
          </w:rPr>
          <w:delText>No Data</w:delText>
        </w:r>
      </w:del>
      <w:del w:id="2138" w:author="Unknown Author" w:date="2021-09-03T09:05:24Z">
        <w:r>
          <w:rPr>
            <w:rFonts w:eastAsia="Times New Roman"/>
            <w:b/>
            <w:i/>
            <w:color w:val="FF0000"/>
            <w:u w:val="single"/>
          </w:rPr>
          <w:delText>{d.water_supply.details:showEnd}</w:delText>
        </w:r>
      </w:del>
    </w:p>
    <w:p>
      <w:pPr>
        <w:pStyle w:val="Normal"/>
        <w:rPr>
          <w:b/>
          <w:b/>
          <w:bCs/>
          <w:i/>
          <w:i/>
          <w:iCs/>
          <w:color w:val="F79646"/>
          <w:u w:val="single"/>
          <w:del w:id="2141" w:author="Unknown Author" w:date="2021-09-03T09:05:24Z"/>
        </w:rPr>
      </w:pPr>
      <w:del w:id="2140" w:author="Unknown Author" w:date="2021-09-03T09:05:24Z">
        <w:r>
          <w:rPr>
            <w:b/>
            <w:bCs/>
            <w:i/>
            <w:iCs/>
            <w:color w:val="F79646"/>
            <w:u w:val="single"/>
          </w:rPr>
          <w:delText>{d.render.water_supply:showEnd}</w:delText>
        </w:r>
      </w:del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/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/>
      </w:pPr>
      <w:bookmarkStart w:id="43" w:name="_veunobatdgfg1"/>
      <w:bookmarkEnd w:id="43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/>
      </w:pPr>
      <w:r>
        <w:rPr>
          <w:rFonts w:eastAsia="Times New Roman"/>
          <w:b/>
        </w:rPr>
        <w:t>Total merchantable timber volume</w:t>
      </w:r>
      <w:bookmarkStart w:id="44" w:name="_veunobatdgfg"/>
      <w:bookmarkEnd w:id="44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ins w:id="2142" w:author="Unknown Author" w:date="2021-07-23T12:23:03Z">
        <w:r>
          <w:rPr>
            <w:rFonts w:eastAsia="Times New Roman"/>
            <w:b/>
          </w:rPr>
          <w:t>:</w:t>
        </w:r>
      </w:ins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/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>
      <w:pPr>
        <w:pStyle w:val="Normal"/>
        <w:rPr/>
      </w:pPr>
      <w:ins w:id="2144" w:author="Unknown Author" w:date="2021-07-23T12:23:27Z">
        <w:r>
          <w:rPr>
            <w:rFonts w:eastAsia="Times New Roman"/>
            <w:b/>
          </w:rPr>
          <w:t xml:space="preserve">Unreclaimed disturbance from previous year (ha): </w:t>
        </w:r>
      </w:ins>
      <w:ins w:id="2145" w:author="Unknown Author" w:date="2021-07-23T12:23:27Z">
        <w:r>
          <w:rPr>
            <w:rFonts w:eastAsia="Times New Roman"/>
            <w:b/>
            <w:bCs w:val="false"/>
            <w:color w:val="00FF00"/>
          </w:rPr>
          <w:t>{d.edited_fields.</w:t>
        </w:r>
      </w:ins>
      <w:ins w:id="2146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147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:ifEQ(true):showBegin} </w:t>
        </w:r>
      </w:ins>
      <w:ins w:id="2148" w:author="Unknown Author" w:date="2021-07-23T12:23:27Z">
        <w:r>
          <w:rPr>
            <w:rFonts w:eastAsia="Times New Roman"/>
            <w:b/>
            <w:bCs w:val="false"/>
            <w:color w:val="234075"/>
          </w:rPr>
          <w:t>[EDITED]</w:t>
        </w:r>
      </w:ins>
      <w:ins w:id="2149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 {d.edited_fields.</w:t>
        </w:r>
      </w:ins>
      <w:ins w:id="2150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151" w:author="Unknown Author" w:date="2021-07-23T12:23:27Z">
        <w:r>
          <w:rPr>
            <w:rFonts w:eastAsia="Times New Roman"/>
            <w:b/>
            <w:bCs w:val="false"/>
            <w:color w:val="00FF00"/>
          </w:rPr>
          <w:t>:showEnd}</w:t>
        </w:r>
      </w:ins>
    </w:p>
    <w:p>
      <w:pPr>
        <w:pStyle w:val="Normal"/>
        <w:jc w:val="left"/>
        <w:rPr>
          <w:rFonts w:eastAsia="Times New Roman"/>
          <w:ins w:id="2154" w:author="Unknown Author" w:date="2021-07-23T12:24:00Z"/>
          <w:b w:val="false"/>
          <w:b w:val="false"/>
          <w:bCs w:val="false"/>
          <w:i w:val="false"/>
          <w:i w:val="false"/>
          <w:iCs w:val="false"/>
          <w:u w:val="none"/>
        </w:rPr>
      </w:pPr>
      <w:ins w:id="2153" w:author="Unknown Author" w:date="2021-07-23T12:23:27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{d.unreclaimed_disturbance_previous_year}</w:t>
        </w:r>
      </w:ins>
    </w:p>
    <w:p>
      <w:pPr>
        <w:pStyle w:val="Normal"/>
        <w:jc w:val="left"/>
        <w:rPr/>
      </w:pPr>
      <w:ins w:id="2155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u w:val="none"/>
          </w:rPr>
          <w:t xml:space="preserve">Disturbance planned for reclamation this year (ha): </w:t>
        </w:r>
      </w:ins>
      <w:ins w:id="2156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{d.edited_fields.</w:t>
        </w:r>
      </w:ins>
      <w:ins w:id="2157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158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:ifEQ(true):showBegin} </w:t>
        </w:r>
      </w:ins>
      <w:ins w:id="2159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234075"/>
            <w:u w:val="none"/>
          </w:rPr>
          <w:t>[EDITED]</w:t>
        </w:r>
      </w:ins>
      <w:ins w:id="2160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 {d.edited_fields.</w:t>
        </w:r>
      </w:ins>
      <w:ins w:id="2161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162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:showEnd}</w:t>
        </w:r>
      </w:ins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u w:val="none"/>
          <w:del w:id="2165" w:author="Unknown Author" w:date="2021-07-23T12:26:09Z"/>
        </w:rPr>
      </w:pPr>
      <w:ins w:id="2164" w:author="Unknown Author" w:date="2021-07-23T12:24:00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{d.disturbance_planned_reclamation</w:t>
        </w:r>
      </w:ins>
    </w:p>
    <w:p>
      <w:pPr>
        <w:pStyle w:val="Normal"/>
        <w:jc w:val="left"/>
        <w:rPr/>
      </w:pPr>
      <w:ins w:id="2166" w:author="Unknown Author" w:date="2021-07-23T12:26:20Z">
        <w:r>
          <w:rPr/>
          <w:t>}</w:t>
        </w:r>
      </w:ins>
    </w:p>
    <w:p>
      <w:pPr>
        <w:pStyle w:val="Normal"/>
        <w:rPr/>
      </w:pPr>
      <w:ins w:id="2168" w:author="Unknown Author" w:date="2021-07-23T12:26:20Z">
        <w:r>
          <w:rPr/>
        </w:r>
      </w:ins>
    </w:p>
    <w:p>
      <w:pPr>
        <w:pStyle w:val="Heading2"/>
        <w:rPr/>
      </w:pPr>
      <w:r>
        <w:rPr/>
        <w:t>Application Contacts</w:t>
      </w:r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/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2"/>
        <w:rPr/>
      </w:pPr>
      <w:r>
        <w:rPr/>
        <w:t>Permit Package</w:t>
      </w:r>
    </w:p>
    <w:tbl>
      <w:tblPr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02"/>
        <w:gridCol w:w="2700"/>
        <w:gridCol w:w="2702"/>
        <w:gridCol w:w="2696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/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numPr>
        <w:ilvl w:val="0"/>
        <w:numId w:val="0"/>
      </w:numPr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qFormat/>
    <w:pPr>
      <w:keepNext w:val="true"/>
      <w:keepLines/>
      <w:numPr>
        <w:ilvl w:val="0"/>
        <w:numId w:val="0"/>
      </w:numPr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qFormat/>
    <w:pPr>
      <w:keepNext w:val="true"/>
      <w:keepLines/>
      <w:numPr>
        <w:ilvl w:val="0"/>
        <w:numId w:val="0"/>
      </w:numPr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numPr>
        <w:ilvl w:val="0"/>
        <w:numId w:val="0"/>
      </w:numPr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numPr>
        <w:ilvl w:val="0"/>
        <w:numId w:val="0"/>
      </w:numPr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qFormat/>
    <w:pPr>
      <w:keepNext w:val="true"/>
      <w:keepLines/>
      <w:numPr>
        <w:ilvl w:val="0"/>
        <w:numId w:val="0"/>
      </w:numPr>
      <w:spacing w:lineRule="auto" w:line="240"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>
    <w:name w:val="LO-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qFormat/>
    <w:pPr>
      <w:widowControl/>
      <w:suppressAutoHyphens w:val="fals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20292</TotalTime>
  <Application>LibreOffice/7.0.4.2$MacOSX_X86_64 LibreOffice_project/dcf040e67528d9187c66b2379df5ea4407429775</Application>
  <AppVersion>15.0000</AppVersion>
  <Pages>27</Pages>
  <Words>2225</Words>
  <Characters>52756</Characters>
  <CharactersWithSpaces>54339</CharactersWithSpaces>
  <Paragraphs>884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2021-09-03T10:00:04Z</dcterms:modified>
  <cp:revision>366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